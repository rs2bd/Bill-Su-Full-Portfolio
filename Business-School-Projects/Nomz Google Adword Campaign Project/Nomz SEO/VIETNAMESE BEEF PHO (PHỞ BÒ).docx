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0" w:lineRule="auto"/>
        <w:ind w:left="160" w:right="160" w:firstLine="0"/>
        <w:contextualSpacing w:val="0"/>
        <w:jc w:val="center"/>
      </w:pPr>
      <w:r w:rsidDel="00000000" w:rsidR="00000000" w:rsidRPr="00000000">
        <w:rPr>
          <w:rtl w:val="0"/>
        </w:rPr>
      </w:r>
    </w:p>
    <w:p w:rsidR="00000000" w:rsidDel="00000000" w:rsidP="00000000" w:rsidRDefault="00000000" w:rsidRPr="00000000">
      <w:pPr>
        <w:numPr>
          <w:ilvl w:val="0"/>
          <w:numId w:val="2"/>
        </w:numPr>
        <w:spacing w:after="120" w:before="120" w:line="240" w:lineRule="auto"/>
        <w:ind w:left="1000" w:right="280" w:hanging="360"/>
        <w:contextualSpacing w:val="1"/>
        <w:rPr>
          <w:color w:val="000000"/>
          <w:sz w:val="24"/>
          <w:szCs w:val="24"/>
        </w:rPr>
      </w:pPr>
      <w:hyperlink r:id="rId6">
        <w:r w:rsidDel="00000000" w:rsidR="00000000" w:rsidRPr="00000000">
          <w:rPr>
            <w:sz w:val="24"/>
            <w:szCs w:val="24"/>
            <w:rtl w:val="0"/>
          </w:rPr>
          <w:t xml:space="preserve">SIGN IN</w:t>
        </w:r>
      </w:hyperlink>
    </w:p>
    <w:p w:rsidR="00000000" w:rsidDel="00000000" w:rsidP="00000000" w:rsidRDefault="00000000" w:rsidRPr="00000000">
      <w:pPr>
        <w:numPr>
          <w:ilvl w:val="0"/>
          <w:numId w:val="2"/>
        </w:numPr>
        <w:spacing w:after="120" w:before="120" w:line="240" w:lineRule="auto"/>
        <w:ind w:left="1000" w:right="320" w:hanging="360"/>
        <w:contextualSpacing w:val="1"/>
        <w:jc w:val="center"/>
        <w:rPr>
          <w:color w:val="000000"/>
          <w:sz w:val="24"/>
          <w:szCs w:val="24"/>
        </w:rPr>
      </w:pPr>
      <w:r w:rsidDel="00000000" w:rsidR="00000000" w:rsidRPr="00000000">
        <w:rPr>
          <w:sz w:val="24"/>
          <w:szCs w:val="24"/>
          <w:rtl w:val="0"/>
        </w:rPr>
        <w:t xml:space="preserve"> </w:t>
      </w:r>
      <w:hyperlink r:id="rId7">
        <w:r w:rsidDel="00000000" w:rsidR="00000000" w:rsidRPr="00000000">
          <w:rPr>
            <w:sz w:val="24"/>
            <w:szCs w:val="24"/>
            <w:rtl w:val="0"/>
          </w:rPr>
          <w:t xml:space="preserve">0</w:t>
        </w:r>
      </w:hyperlink>
    </w:p>
    <w:p w:rsidR="00000000" w:rsidDel="00000000" w:rsidP="00000000" w:rsidRDefault="00000000" w:rsidRPr="00000000">
      <w:pPr>
        <w:numPr>
          <w:ilvl w:val="0"/>
          <w:numId w:val="2"/>
        </w:numPr>
        <w:spacing w:after="120" w:before="120" w:line="240" w:lineRule="auto"/>
        <w:ind w:left="1000" w:right="280" w:hanging="360"/>
        <w:contextualSpacing w:val="1"/>
        <w:jc w:val="center"/>
        <w:rPr>
          <w:color w:val="000000"/>
          <w:sz w:val="24"/>
          <w:szCs w:val="24"/>
        </w:rPr>
      </w:pPr>
      <w:r w:rsidDel="00000000" w:rsidR="00000000" w:rsidRPr="00000000">
        <w:rPr>
          <w:sz w:val="24"/>
          <w:szCs w:val="24"/>
          <w:rtl w:val="0"/>
        </w:rPr>
        <w:t xml:space="preserve"> </w:t>
      </w:r>
      <w:hyperlink r:id="rId8">
        <w:r w:rsidDel="00000000" w:rsidR="00000000" w:rsidRPr="00000000">
          <w:rPr>
            <w:sz w:val="24"/>
            <w:szCs w:val="24"/>
            <w:rtl w:val="0"/>
          </w:rPr>
          <w:t xml:space="preserve">BUY</w:t>
        </w:r>
      </w:hyperlink>
    </w:p>
    <w:p w:rsidR="00000000" w:rsidDel="00000000" w:rsidP="00000000" w:rsidRDefault="00000000" w:rsidRPr="00000000">
      <w:pPr>
        <w:numPr>
          <w:ilvl w:val="0"/>
          <w:numId w:val="1"/>
        </w:numPr>
        <w:spacing w:after="120" w:before="120" w:line="240" w:lineRule="auto"/>
        <w:ind w:left="1000" w:right="280" w:hanging="360"/>
        <w:contextualSpacing w:val="1"/>
        <w:rPr>
          <w:color w:val="000000"/>
          <w:sz w:val="24"/>
          <w:szCs w:val="24"/>
        </w:rPr>
      </w:pPr>
      <w:hyperlink r:id="rId9">
        <w:r w:rsidDel="00000000" w:rsidR="00000000" w:rsidRPr="00000000">
          <w:rPr>
            <w:sz w:val="24"/>
            <w:szCs w:val="24"/>
            <w:rtl w:val="0"/>
          </w:rPr>
          <w:t xml:space="preserve">ABOUT US</w:t>
        </w:r>
      </w:hyperlink>
    </w:p>
    <w:p w:rsidR="00000000" w:rsidDel="00000000" w:rsidP="00000000" w:rsidRDefault="00000000" w:rsidRPr="00000000">
      <w:pPr>
        <w:numPr>
          <w:ilvl w:val="0"/>
          <w:numId w:val="1"/>
        </w:numPr>
        <w:spacing w:after="120" w:before="120" w:line="240" w:lineRule="auto"/>
        <w:ind w:left="1000" w:right="280" w:hanging="360"/>
        <w:contextualSpacing w:val="1"/>
        <w:rPr>
          <w:color w:val="000000"/>
          <w:sz w:val="24"/>
          <w:szCs w:val="24"/>
        </w:rPr>
      </w:pPr>
      <w:r w:rsidDel="00000000" w:rsidR="00000000" w:rsidRPr="00000000">
        <w:rPr>
          <w:sz w:val="24"/>
          <w:szCs w:val="24"/>
          <w:rtl w:val="0"/>
        </w:rPr>
        <w:t xml:space="preserve"> </w:t>
      </w:r>
      <w:hyperlink r:id="rId10">
        <w:r w:rsidDel="00000000" w:rsidR="00000000" w:rsidRPr="00000000">
          <w:rPr>
            <w:sz w:val="24"/>
            <w:szCs w:val="24"/>
            <w:rtl w:val="0"/>
          </w:rPr>
          <w:t xml:space="preserve">HOW NOMZ WORKS</w:t>
        </w:r>
      </w:hyperlink>
    </w:p>
    <w:p w:rsidR="00000000" w:rsidDel="00000000" w:rsidP="00000000" w:rsidRDefault="00000000" w:rsidRPr="00000000">
      <w:pPr>
        <w:numPr>
          <w:ilvl w:val="0"/>
          <w:numId w:val="1"/>
        </w:numPr>
        <w:spacing w:after="120" w:before="120" w:line="240" w:lineRule="auto"/>
        <w:ind w:left="1000" w:right="280" w:hanging="360"/>
        <w:contextualSpacing w:val="1"/>
        <w:rPr>
          <w:color w:val="000000"/>
          <w:sz w:val="24"/>
          <w:szCs w:val="24"/>
        </w:rPr>
      </w:pPr>
      <w:r w:rsidDel="00000000" w:rsidR="00000000" w:rsidRPr="00000000">
        <w:rPr>
          <w:sz w:val="24"/>
          <w:szCs w:val="24"/>
          <w:rtl w:val="0"/>
        </w:rPr>
        <w:t xml:space="preserve"> </w:t>
      </w:r>
      <w:hyperlink r:id="rId11">
        <w:r w:rsidDel="00000000" w:rsidR="00000000" w:rsidRPr="00000000">
          <w:rPr>
            <w:sz w:val="24"/>
            <w:szCs w:val="24"/>
            <w:rtl w:val="0"/>
          </w:rPr>
          <w:t xml:space="preserve">FAQ</w:t>
        </w:r>
      </w:hyperlink>
    </w:p>
    <w:p w:rsidR="00000000" w:rsidDel="00000000" w:rsidP="00000000" w:rsidRDefault="00000000" w:rsidRPr="00000000">
      <w:pPr>
        <w:numPr>
          <w:ilvl w:val="0"/>
          <w:numId w:val="1"/>
        </w:numPr>
        <w:spacing w:after="120" w:before="120" w:line="240" w:lineRule="auto"/>
        <w:ind w:left="1000" w:right="280" w:hanging="360"/>
        <w:contextualSpacing w:val="1"/>
        <w:rPr>
          <w:color w:val="000000"/>
          <w:sz w:val="24"/>
          <w:szCs w:val="24"/>
        </w:rPr>
      </w:pPr>
      <w:r w:rsidDel="00000000" w:rsidR="00000000" w:rsidRPr="00000000">
        <w:rPr>
          <w:sz w:val="24"/>
          <w:szCs w:val="24"/>
          <w:rtl w:val="0"/>
        </w:rPr>
        <w:t xml:space="preserve"> </w:t>
      </w:r>
      <w:hyperlink r:id="rId12">
        <w:r w:rsidDel="00000000" w:rsidR="00000000" w:rsidRPr="00000000">
          <w:rPr>
            <w:sz w:val="24"/>
            <w:szCs w:val="24"/>
            <w:rtl w:val="0"/>
          </w:rPr>
          <w:t xml:space="preserve">BLOG</w:t>
        </w:r>
      </w:hyperlink>
    </w:p>
    <w:p w:rsidR="00000000" w:rsidDel="00000000" w:rsidP="00000000" w:rsidRDefault="00000000" w:rsidRPr="00000000">
      <w:pPr>
        <w:spacing w:after="160" w:before="160" w:line="432" w:lineRule="auto"/>
        <w:ind w:left="160" w:right="320" w:firstLine="0"/>
        <w:contextualSpacing w:val="0"/>
      </w:pPr>
      <w:hyperlink r:id="rId13">
        <w:r w:rsidDel="00000000" w:rsidR="00000000" w:rsidRPr="00000000">
          <w:rPr>
            <w:sz w:val="24"/>
            <w:szCs w:val="24"/>
            <w:highlight w:val="white"/>
            <w:rtl w:val="0"/>
          </w:rPr>
          <w:t xml:space="preserve">◅</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w:t>
        </w:r>
      </w:hyperlink>
    </w:p>
    <w:p w:rsidR="00000000" w:rsidDel="00000000" w:rsidP="00000000" w:rsidRDefault="00000000" w:rsidRPr="00000000">
      <w:pPr>
        <w:spacing w:after="180" w:line="432" w:lineRule="auto"/>
        <w:ind w:left="160" w:right="160" w:firstLine="0"/>
        <w:contextualSpacing w:val="0"/>
      </w:pPr>
      <w:hyperlink r:id="rId15">
        <w:r w:rsidDel="00000000" w:rsidR="00000000" w:rsidRPr="00000000">
          <w:rPr>
            <w:color w:val="007a87"/>
            <w:sz w:val="17"/>
            <w:szCs w:val="17"/>
            <w:highlight w:val="white"/>
            <w:rtl w:val="0"/>
          </w:rPr>
          <w:t xml:space="preserve">Home</w:t>
        </w:r>
      </w:hyperlink>
      <w:r w:rsidDel="00000000" w:rsidR="00000000" w:rsidRPr="00000000">
        <w:rPr>
          <w:color w:val="363636"/>
          <w:sz w:val="17"/>
          <w:szCs w:val="17"/>
          <w:highlight w:val="white"/>
          <w:rtl w:val="0"/>
        </w:rPr>
        <w:t xml:space="preserve">   </w:t>
      </w:r>
      <w:hyperlink r:id="rId16">
        <w:r w:rsidDel="00000000" w:rsidR="00000000" w:rsidRPr="00000000">
          <w:rPr>
            <w:color w:val="007a87"/>
            <w:sz w:val="17"/>
            <w:szCs w:val="17"/>
            <w:highlight w:val="white"/>
            <w:rtl w:val="0"/>
          </w:rPr>
          <w:t xml:space="preserve">Products</w:t>
        </w:r>
      </w:hyperlink>
      <w:r w:rsidDel="00000000" w:rsidR="00000000" w:rsidRPr="00000000">
        <w:rPr>
          <w:color w:val="363636"/>
          <w:sz w:val="17"/>
          <w:szCs w:val="17"/>
          <w:highlight w:val="white"/>
          <w:rtl w:val="0"/>
        </w:rPr>
        <w:t xml:space="preserve">   Vietnamese Beef Pho (Phở Bò)</w:t>
      </w:r>
    </w:p>
    <w:p w:rsidR="00000000" w:rsidDel="00000000" w:rsidP="00000000" w:rsidRDefault="00000000" w:rsidRPr="00000000">
      <w:pPr>
        <w:spacing w:after="160" w:line="432" w:lineRule="auto"/>
        <w:ind w:left="160" w:right="32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300" w:lineRule="auto"/>
        <w:ind w:left="320" w:right="160" w:firstLine="0"/>
        <w:contextualSpacing w:val="0"/>
      </w:pPr>
      <w:bookmarkStart w:colFirst="0" w:colLast="0" w:name="h.hh4n499i6ugc" w:id="0"/>
      <w:bookmarkEnd w:id="0"/>
      <w:r w:rsidDel="00000000" w:rsidR="00000000" w:rsidRPr="00000000">
        <w:rPr>
          <w:color w:val="363636"/>
          <w:sz w:val="38"/>
          <w:szCs w:val="38"/>
          <w:highlight w:val="white"/>
          <w:rtl w:val="0"/>
        </w:rPr>
        <w:t xml:space="preserve">VIETNAMESE BEEF PHO (PHỞ BÒ)</w:t>
      </w:r>
    </w:p>
    <w:p w:rsidR="00000000" w:rsidDel="00000000" w:rsidP="00000000" w:rsidRDefault="00000000" w:rsidRPr="00000000">
      <w:pPr>
        <w:spacing w:after="320" w:line="432" w:lineRule="auto"/>
        <w:ind w:left="320" w:right="160" w:firstLine="0"/>
        <w:contextualSpacing w:val="0"/>
      </w:pPr>
      <w:r w:rsidDel="00000000" w:rsidR="00000000" w:rsidRPr="00000000">
        <w:rPr>
          <w:color w:val="363636"/>
          <w:sz w:val="33"/>
          <w:szCs w:val="33"/>
          <w:highlight w:val="white"/>
          <w:rtl w:val="0"/>
        </w:rPr>
        <w:t xml:space="preserve">$ 8.75</w:t>
      </w:r>
    </w:p>
    <w:p w:rsidR="00000000" w:rsidDel="00000000" w:rsidP="00000000" w:rsidRDefault="00000000" w:rsidRPr="00000000">
      <w:pPr>
        <w:spacing w:after="460" w:line="432" w:lineRule="auto"/>
        <w:ind w:left="320" w:right="160" w:firstLine="0"/>
        <w:contextualSpacing w:val="0"/>
      </w:pPr>
      <w:r w:rsidDel="00000000" w:rsidR="00000000" w:rsidRPr="00000000">
        <w:rPr>
          <w:b w:val="1"/>
          <w:color w:val="363636"/>
          <w:sz w:val="20"/>
          <w:szCs w:val="20"/>
          <w:highlight w:val="white"/>
          <w:rtl w:val="0"/>
        </w:rPr>
        <w:t xml:space="preserve">QTY:</w:t>
      </w:r>
      <w:r w:rsidDel="00000000" w:rsidR="00000000" w:rsidRPr="00000000">
        <w:rPr>
          <w:color w:val="5f6a7d"/>
          <w:sz w:val="20"/>
          <w:szCs w:val="20"/>
          <w:highlight w:val="white"/>
          <w:rtl w:val="0"/>
        </w:rPr>
        <w:t xml:space="preserve">  1  2  3  4  5  6  7  8  9  10 </w:t>
      </w:r>
    </w:p>
    <w:p w:rsidR="00000000" w:rsidDel="00000000" w:rsidP="00000000" w:rsidRDefault="00000000" w:rsidRPr="00000000">
      <w:pPr>
        <w:spacing w:after="440" w:line="432" w:lineRule="auto"/>
        <w:ind w:left="320" w:right="160" w:firstLine="0"/>
        <w:contextualSpacing w:val="0"/>
      </w:pPr>
      <w:r w:rsidDel="00000000" w:rsidR="00000000" w:rsidRPr="00000000">
        <w:rPr>
          <w:color w:val="363636"/>
          <w:sz w:val="18"/>
          <w:szCs w:val="18"/>
          <w:highlight w:val="white"/>
          <w:rtl w:val="0"/>
        </w:rPr>
        <w:t xml:space="preserve">Is this a gift? (complete only once if ordering multiple products)</w:t>
      </w:r>
    </w:p>
    <w:p w:rsidR="00000000" w:rsidDel="00000000" w:rsidP="00000000" w:rsidRDefault="00000000" w:rsidRPr="00000000">
      <w:pPr>
        <w:spacing w:after="440" w:line="432" w:lineRule="auto"/>
        <w:ind w:left="320" w:right="160" w:firstLine="0"/>
        <w:contextualSpacing w:val="0"/>
      </w:pPr>
      <w:r w:rsidDel="00000000" w:rsidR="00000000" w:rsidRPr="00000000">
        <w:rPr>
          <w:b w:val="1"/>
          <w:color w:val="363636"/>
          <w:sz w:val="20"/>
          <w:szCs w:val="20"/>
          <w:highlight w:val="white"/>
          <w:rtl w:val="0"/>
        </w:rPr>
        <w:t xml:space="preserve">YESNO</w:t>
      </w:r>
    </w:p>
    <w:p w:rsidR="00000000" w:rsidDel="00000000" w:rsidP="00000000" w:rsidRDefault="00000000" w:rsidRPr="00000000">
      <w:pPr>
        <w:spacing w:after="460" w:line="432" w:lineRule="auto"/>
        <w:ind w:left="320" w:right="160" w:firstLine="0"/>
        <w:contextualSpacing w:val="0"/>
      </w:pPr>
      <w:r w:rsidDel="00000000" w:rsidR="00000000" w:rsidRPr="00000000">
        <w:rPr>
          <w:color w:val="363636"/>
          <w:sz w:val="18"/>
          <w:szCs w:val="18"/>
          <w:highlight w:val="white"/>
          <w:rtl w:val="0"/>
        </w:rPr>
        <w:t xml:space="preserve">Add pho rice noodles (+$1)*</w:t>
      </w:r>
    </w:p>
    <w:p w:rsidR="00000000" w:rsidDel="00000000" w:rsidP="00000000" w:rsidRDefault="00000000" w:rsidRPr="00000000">
      <w:pPr>
        <w:spacing w:after="460" w:line="432" w:lineRule="auto"/>
        <w:ind w:left="320" w:right="160" w:firstLine="0"/>
        <w:contextualSpacing w:val="0"/>
      </w:pPr>
      <w:r w:rsidDel="00000000" w:rsidR="00000000" w:rsidRPr="00000000">
        <w:rPr>
          <w:b w:val="1"/>
          <w:color w:val="363636"/>
          <w:sz w:val="20"/>
          <w:szCs w:val="20"/>
          <w:highlight w:val="white"/>
          <w:rtl w:val="0"/>
        </w:rPr>
        <w:t xml:space="preserve">YESNO</w:t>
      </w:r>
    </w:p>
    <w:p w:rsidR="00000000" w:rsidDel="00000000" w:rsidP="00000000" w:rsidRDefault="00000000" w:rsidRPr="00000000">
      <w:pPr>
        <w:spacing w:after="460" w:line="432" w:lineRule="auto"/>
        <w:ind w:left="320" w:right="160" w:firstLine="0"/>
        <w:contextualSpacing w:val="0"/>
      </w:pPr>
      <w:r w:rsidDel="00000000" w:rsidR="00000000" w:rsidRPr="00000000">
        <w:rPr>
          <w:color w:val="ffffff"/>
          <w:sz w:val="24"/>
          <w:szCs w:val="24"/>
          <w:shd w:fill="f90202" w:val="clear"/>
          <w:rtl w:val="0"/>
        </w:rPr>
        <w:t xml:space="preserve">ADD TO CART</w:t>
      </w:r>
    </w:p>
    <w:p w:rsidR="00000000" w:rsidDel="00000000" w:rsidP="00000000" w:rsidRDefault="00000000" w:rsidRPr="00000000">
      <w:pPr>
        <w:spacing w:after="680" w:line="432" w:lineRule="auto"/>
        <w:ind w:left="320" w:right="160" w:firstLine="0"/>
        <w:contextualSpacing w:val="0"/>
      </w:pPr>
      <w:r w:rsidDel="00000000" w:rsidR="00000000" w:rsidRPr="00000000">
        <w:rPr>
          <w:b w:val="1"/>
          <w:color w:val="363636"/>
          <w:sz w:val="30"/>
          <w:szCs w:val="30"/>
          <w:highlight w:val="white"/>
          <w:rtl w:val="0"/>
        </w:rPr>
        <w:t xml:space="preserve">Subscribe for regular deliveries!</w:t>
      </w:r>
    </w:p>
    <w:p w:rsidR="00000000" w:rsidDel="00000000" w:rsidP="00000000" w:rsidRDefault="00000000" w:rsidRPr="00000000">
      <w:pPr>
        <w:spacing w:after="680" w:line="432" w:lineRule="auto"/>
        <w:ind w:left="320" w:right="160" w:firstLine="0"/>
        <w:contextualSpacing w:val="0"/>
      </w:pPr>
      <w:r w:rsidDel="00000000" w:rsidR="00000000" w:rsidRPr="00000000">
        <w:rPr>
          <w:b w:val="1"/>
          <w:color w:val="444444"/>
          <w:sz w:val="20"/>
          <w:szCs w:val="20"/>
          <w:shd w:fill="f5f5f5" w:val="clear"/>
          <w:rtl w:val="0"/>
        </w:rPr>
        <w:t xml:space="preserve"> ONE-TIME PURCHASE</w:t>
      </w:r>
    </w:p>
    <w:p w:rsidR="00000000" w:rsidDel="00000000" w:rsidP="00000000" w:rsidRDefault="00000000" w:rsidRPr="00000000">
      <w:pPr>
        <w:spacing w:after="680" w:line="432" w:lineRule="auto"/>
        <w:ind w:left="320" w:right="160" w:firstLine="0"/>
        <w:contextualSpacing w:val="0"/>
      </w:pPr>
      <w:r w:rsidDel="00000000" w:rsidR="00000000" w:rsidRPr="00000000">
        <w:rPr>
          <w:b w:val="1"/>
          <w:color w:val="363636"/>
          <w:sz w:val="20"/>
          <w:szCs w:val="20"/>
          <w:highlight w:val="white"/>
          <w:rtl w:val="0"/>
        </w:rPr>
        <w:t xml:space="preserve"> SUBSCRIBE</w:t>
      </w:r>
    </w:p>
    <w:p w:rsidR="00000000" w:rsidDel="00000000" w:rsidP="00000000" w:rsidRDefault="00000000" w:rsidRPr="00000000">
      <w:pPr>
        <w:spacing w:after="680" w:line="432" w:lineRule="auto"/>
        <w:ind w:left="320" w:right="160" w:firstLine="0"/>
        <w:contextualSpacing w:val="0"/>
      </w:pPr>
      <w:r w:rsidDel="00000000" w:rsidR="00000000" w:rsidRPr="00000000">
        <w:rPr>
          <w:color w:val="363636"/>
          <w:sz w:val="23"/>
          <w:szCs w:val="23"/>
          <w:highlight w:val="white"/>
          <w:rtl w:val="0"/>
        </w:rPr>
        <w:t xml:space="preserve">Deliver every12345678Week(s)Month(s)</w:t>
      </w:r>
      <w:hyperlink r:id="rId17">
        <w:r w:rsidDel="00000000" w:rsidR="00000000" w:rsidRPr="00000000">
          <w:rPr>
            <w:color w:val="337ab7"/>
            <w:sz w:val="23"/>
            <w:szCs w:val="23"/>
            <w:highlight w:val="white"/>
            <w:u w:val="single"/>
            <w:rtl w:val="0"/>
          </w:rPr>
          <w:t xml:space="preserve">See details</w:t>
        </w:r>
      </w:hyperlink>
    </w:p>
    <w:p w:rsidR="00000000" w:rsidDel="00000000" w:rsidP="00000000" w:rsidRDefault="00000000" w:rsidRPr="00000000">
      <w:pPr>
        <w:spacing w:after="380" w:line="432" w:lineRule="auto"/>
        <w:ind w:left="320" w:right="160" w:firstLine="0"/>
        <w:contextualSpacing w:val="0"/>
      </w:pPr>
      <w:r w:rsidDel="00000000" w:rsidR="00000000" w:rsidRPr="00000000">
        <w:rPr>
          <w:color w:val="363636"/>
          <w:sz w:val="23"/>
          <w:szCs w:val="23"/>
          <w:highlight w:val="white"/>
          <w:rtl w:val="0"/>
        </w:rPr>
        <w:t xml:space="preserve">A pillar of both Vietnamese cuisine and the noodle soup Hall of Fame,</w:t>
      </w:r>
      <w:r w:rsidDel="00000000" w:rsidR="00000000" w:rsidRPr="00000000">
        <w:rPr>
          <w:color w:val="ff0000"/>
          <w:sz w:val="23"/>
          <w:szCs w:val="23"/>
          <w:highlight w:val="white"/>
          <w:rtl w:val="0"/>
        </w:rPr>
        <w:t xml:space="preserve"> the vietnamese pho</w:t>
      </w:r>
      <w:r w:rsidDel="00000000" w:rsidR="00000000" w:rsidRPr="00000000">
        <w:rPr>
          <w:color w:val="363636"/>
          <w:sz w:val="23"/>
          <w:szCs w:val="23"/>
          <w:highlight w:val="white"/>
          <w:rtl w:val="0"/>
        </w:rPr>
        <w:t xml:space="preserve"> is a warm and </w:t>
      </w:r>
      <w:commentRangeStart w:id="0"/>
      <w:commentRangeStart w:id="1"/>
      <w:r w:rsidDel="00000000" w:rsidR="00000000" w:rsidRPr="00000000">
        <w:rPr>
          <w:color w:val="363636"/>
          <w:sz w:val="23"/>
          <w:szCs w:val="23"/>
          <w:highlight w:val="white"/>
          <w:rtl w:val="0"/>
        </w:rPr>
        <w:t xml:space="preserve">welcom</w:t>
      </w:r>
      <w:r w:rsidDel="00000000" w:rsidR="00000000" w:rsidRPr="00000000">
        <w:rPr>
          <w:color w:val="ff0000"/>
          <w:sz w:val="23"/>
          <w:szCs w:val="23"/>
          <w:highlight w:val="white"/>
          <w:rtl w:val="0"/>
        </w:rPr>
        <w:t xml:space="preserve">ing</w:t>
      </w:r>
      <w:commentRangeEnd w:id="0"/>
      <w:r w:rsidDel="00000000" w:rsidR="00000000" w:rsidRPr="00000000">
        <w:commentReference w:id="0"/>
      </w:r>
      <w:commentRangeEnd w:id="1"/>
      <w:r w:rsidDel="00000000" w:rsidR="00000000" w:rsidRPr="00000000">
        <w:commentReference w:id="1"/>
      </w:r>
      <w:r w:rsidDel="00000000" w:rsidR="00000000" w:rsidRPr="00000000">
        <w:rPr>
          <w:color w:val="363636"/>
          <w:sz w:val="23"/>
          <w:szCs w:val="23"/>
          <w:highlight w:val="white"/>
          <w:rtl w:val="0"/>
        </w:rPr>
        <w:t xml:space="preserve"> sight to the hungry, tired or stressed individual. </w:t>
      </w:r>
    </w:p>
    <w:p w:rsidR="00000000" w:rsidDel="00000000" w:rsidP="00000000" w:rsidRDefault="00000000" w:rsidRPr="00000000">
      <w:pPr>
        <w:spacing w:after="380" w:line="432" w:lineRule="auto"/>
        <w:ind w:left="320" w:right="160" w:firstLine="0"/>
        <w:contextualSpacing w:val="0"/>
      </w:pPr>
      <w:r w:rsidDel="00000000" w:rsidR="00000000" w:rsidRPr="00000000">
        <w:rPr>
          <w:color w:val="ff0000"/>
          <w:sz w:val="23"/>
          <w:szCs w:val="23"/>
          <w:highlight w:val="white"/>
          <w:rtl w:val="0"/>
        </w:rPr>
        <w:t xml:space="preserve">Convenient, quick, easy, and ready to eat  in 8 </w:t>
      </w:r>
      <w:commentRangeStart w:id="2"/>
      <w:r w:rsidDel="00000000" w:rsidR="00000000" w:rsidRPr="00000000">
        <w:rPr>
          <w:color w:val="ff0000"/>
          <w:sz w:val="23"/>
          <w:szCs w:val="23"/>
          <w:highlight w:val="white"/>
          <w:rtl w:val="0"/>
        </w:rPr>
        <w:t xml:space="preserve">minutes</w:t>
      </w:r>
      <w:commentRangeEnd w:id="2"/>
      <w:r w:rsidDel="00000000" w:rsidR="00000000" w:rsidRPr="00000000">
        <w:commentReference w:id="2"/>
      </w:r>
      <w:r w:rsidDel="00000000" w:rsidR="00000000" w:rsidRPr="00000000">
        <w:rPr>
          <w:color w:val="ff0000"/>
          <w:sz w:val="23"/>
          <w:szCs w:val="23"/>
          <w:highlight w:val="white"/>
          <w:rtl w:val="0"/>
        </w:rPr>
        <w:t xml:space="preserve">. Our premium recipe is prepared</w:t>
      </w:r>
      <w:r w:rsidDel="00000000" w:rsidR="00000000" w:rsidRPr="00000000">
        <w:rPr>
          <w:color w:val="363636"/>
          <w:sz w:val="23"/>
          <w:szCs w:val="23"/>
          <w:highlight w:val="white"/>
          <w:rtl w:val="0"/>
        </w:rPr>
        <w:t xml:space="preserve"> with a generous slab of premium </w:t>
      </w:r>
      <w:hyperlink r:id="rId18">
        <w:r w:rsidDel="00000000" w:rsidR="00000000" w:rsidRPr="00000000">
          <w:rPr>
            <w:color w:val="007a87"/>
            <w:sz w:val="23"/>
            <w:szCs w:val="23"/>
            <w:highlight w:val="white"/>
            <w:rtl w:val="0"/>
          </w:rPr>
          <w:t xml:space="preserve">Chairman's Reserve</w:t>
        </w:r>
      </w:hyperlink>
      <w:r w:rsidDel="00000000" w:rsidR="00000000" w:rsidRPr="00000000">
        <w:rPr>
          <w:color w:val="363636"/>
          <w:sz w:val="23"/>
          <w:szCs w:val="23"/>
          <w:highlight w:val="white"/>
          <w:rtl w:val="0"/>
        </w:rPr>
        <w:t xml:space="preserve"> brisket and heaps of beef shank and beef knuckle bones rich in collagen, marrow and minerals – all components of a healthy body. </w:t>
      </w:r>
      <w:r w:rsidDel="00000000" w:rsidR="00000000" w:rsidRPr="00000000">
        <w:rPr>
          <w:color w:val="ff0000"/>
          <w:sz w:val="23"/>
          <w:szCs w:val="23"/>
          <w:highlight w:val="white"/>
          <w:rtl w:val="0"/>
        </w:rPr>
        <w:t xml:space="preserve">Unlike your regular frozen Asian food products,</w:t>
      </w:r>
      <w:r w:rsidDel="00000000" w:rsidR="00000000" w:rsidRPr="00000000">
        <w:rPr>
          <w:color w:val="363636"/>
          <w:sz w:val="23"/>
          <w:szCs w:val="23"/>
          <w:highlight w:val="white"/>
          <w:rtl w:val="0"/>
        </w:rPr>
        <w:t xml:space="preserve"> </w:t>
      </w:r>
      <w:r w:rsidDel="00000000" w:rsidR="00000000" w:rsidRPr="00000000">
        <w:rPr>
          <w:color w:val="ff0000"/>
          <w:sz w:val="23"/>
          <w:szCs w:val="23"/>
          <w:highlight w:val="white"/>
          <w:rtl w:val="0"/>
        </w:rPr>
        <w:t xml:space="preserve">our pho is stewed</w:t>
      </w:r>
      <w:r w:rsidDel="00000000" w:rsidR="00000000" w:rsidRPr="00000000">
        <w:rPr>
          <w:color w:val="363636"/>
          <w:sz w:val="23"/>
          <w:szCs w:val="23"/>
          <w:highlight w:val="white"/>
          <w:rtl w:val="0"/>
        </w:rPr>
        <w:t xml:space="preserve"> for hours and steeped in a blend of premium spices including cloves, star anise, cinnamon, coriander, black cardamom and fennel. With a shot of fish sauce for natural umami (No MSG substitute here!) goodness, this soup is pho real (sorry, just had to)!</w:t>
      </w:r>
    </w:p>
    <w:p w:rsidR="00000000" w:rsidDel="00000000" w:rsidP="00000000" w:rsidRDefault="00000000" w:rsidRPr="00000000">
      <w:pPr>
        <w:spacing w:after="380" w:line="432" w:lineRule="auto"/>
        <w:ind w:left="320" w:right="160" w:firstLine="0"/>
        <w:contextualSpacing w:val="0"/>
      </w:pPr>
      <w:r w:rsidDel="00000000" w:rsidR="00000000" w:rsidRPr="00000000">
        <w:rPr>
          <w:color w:val="363636"/>
          <w:sz w:val="23"/>
          <w:szCs w:val="23"/>
          <w:highlight w:val="white"/>
          <w:rtl w:val="0"/>
        </w:rPr>
        <w:t xml:space="preserve">Our Nomz Pho works either as a core recipe without the extras or a building block to a luxurious pho experience. We recommend garnishing with Thai basil, cilantro, bean sprouts, lime juice, spearmint, sriracha and hoisin sauce as desired (not included). </w:t>
      </w:r>
    </w:p>
    <w:p w:rsidR="00000000" w:rsidDel="00000000" w:rsidP="00000000" w:rsidRDefault="00000000" w:rsidRPr="00000000">
      <w:pPr>
        <w:spacing w:after="380" w:line="432" w:lineRule="auto"/>
        <w:ind w:left="320" w:right="160" w:firstLine="0"/>
        <w:contextualSpacing w:val="0"/>
      </w:pPr>
      <w:r w:rsidDel="00000000" w:rsidR="00000000" w:rsidRPr="00000000">
        <w:rPr>
          <w:b w:val="1"/>
          <w:color w:val="363636"/>
          <w:sz w:val="23"/>
          <w:szCs w:val="23"/>
          <w:highlight w:val="white"/>
          <w:rtl w:val="0"/>
        </w:rPr>
        <w:t xml:space="preserve">Ingredients: </w:t>
      </w:r>
      <w:r w:rsidDel="00000000" w:rsidR="00000000" w:rsidRPr="00000000">
        <w:rPr>
          <w:color w:val="363636"/>
          <w:sz w:val="23"/>
          <w:szCs w:val="23"/>
          <w:highlight w:val="white"/>
          <w:rtl w:val="0"/>
        </w:rPr>
        <w:t xml:space="preserve">Beef shank bones, beef knuckle bones, Chairman's Reserve beef brisket, onion, ginger, salt, fish sauce, various spices (cloves, star anise, cinnamon, coriander, black cardamom and fennel)</w:t>
      </w:r>
    </w:p>
    <w:p w:rsidR="00000000" w:rsidDel="00000000" w:rsidP="00000000" w:rsidRDefault="00000000" w:rsidRPr="00000000">
      <w:pPr>
        <w:spacing w:after="380" w:line="432" w:lineRule="auto"/>
        <w:ind w:left="320" w:right="160" w:firstLine="0"/>
        <w:contextualSpacing w:val="0"/>
      </w:pPr>
      <w:r w:rsidDel="00000000" w:rsidR="00000000" w:rsidRPr="00000000">
        <w:rPr>
          <w:color w:val="363636"/>
          <w:sz w:val="23"/>
          <w:szCs w:val="23"/>
          <w:highlight w:val="white"/>
          <w:rtl w:val="0"/>
        </w:rPr>
        <w:t xml:space="preserve">As with all Nomz products, our ingredients are world-class and freshly sourced from reputable vendors. While pricier, we consider the benefits worth it - the security of knowing premium inputs are being placed into our recipes and bodies and mostly importantly, the superior taste!</w:t>
      </w:r>
    </w:p>
    <w:p w:rsidR="00000000" w:rsidDel="00000000" w:rsidP="00000000" w:rsidRDefault="00000000" w:rsidRPr="00000000">
      <w:pPr>
        <w:spacing w:after="380" w:line="432" w:lineRule="auto"/>
        <w:ind w:left="320" w:right="160" w:firstLine="0"/>
        <w:contextualSpacing w:val="0"/>
      </w:pPr>
      <w:r w:rsidDel="00000000" w:rsidR="00000000" w:rsidRPr="00000000">
        <w:rPr>
          <w:color w:val="363636"/>
          <w:sz w:val="23"/>
          <w:szCs w:val="23"/>
          <w:highlight w:val="white"/>
          <w:rtl w:val="0"/>
        </w:rPr>
        <w:t xml:space="preserve"> We do not use a pre-packed pho spice packet as spices lose their strength over time; we mix our own blend of spices procured from</w:t>
      </w:r>
      <w:ins w:author="Ruoyu Su" w:id="0" w:date="2016-04-09T11:03:21Z">
        <w:r w:rsidDel="00000000" w:rsidR="00000000" w:rsidRPr="00000000">
          <w:rPr>
            <w:color w:val="363636"/>
            <w:sz w:val="23"/>
            <w:szCs w:val="23"/>
            <w:highlight w:val="white"/>
            <w:rtl w:val="0"/>
          </w:rPr>
          <w:t xml:space="preserve"> </w:t>
        </w:r>
      </w:ins>
      <w:hyperlink r:id="rId19">
        <w:r w:rsidDel="00000000" w:rsidR="00000000" w:rsidRPr="00000000">
          <w:rPr>
            <w:color w:val="007a87"/>
            <w:sz w:val="23"/>
            <w:szCs w:val="23"/>
            <w:highlight w:val="white"/>
            <w:rtl w:val="0"/>
          </w:rPr>
          <w:t xml:space="preserve">spicehouse.com</w:t>
        </w:r>
      </w:hyperlink>
      <w:r w:rsidDel="00000000" w:rsidR="00000000" w:rsidRPr="00000000">
        <w:rPr>
          <w:color w:val="363636"/>
          <w:sz w:val="23"/>
          <w:szCs w:val="23"/>
          <w:highlight w:val="white"/>
          <w:rtl w:val="0"/>
        </w:rPr>
        <w:t xml:space="preserve">. We utilize </w:t>
      </w:r>
      <w:hyperlink r:id="rId20">
        <w:r w:rsidDel="00000000" w:rsidR="00000000" w:rsidRPr="00000000">
          <w:rPr>
            <w:color w:val="007a87"/>
            <w:sz w:val="23"/>
            <w:szCs w:val="23"/>
            <w:highlight w:val="white"/>
            <w:rtl w:val="0"/>
          </w:rPr>
          <w:t xml:space="preserve">Chairman's Reserve</w:t>
        </w:r>
      </w:hyperlink>
      <w:r w:rsidDel="00000000" w:rsidR="00000000" w:rsidRPr="00000000">
        <w:rPr>
          <w:color w:val="363636"/>
          <w:sz w:val="23"/>
          <w:szCs w:val="23"/>
          <w:highlight w:val="white"/>
          <w:rtl w:val="0"/>
        </w:rPr>
        <w:t xml:space="preserve"> brisket, a certified premium cut which includes only USDA Prime or the top quartile of USDA Choice meat. These are the two highest grades of the nine quality levels for beef as defined by the US Department of Agriculture.</w:t>
      </w:r>
    </w:p>
    <w:p w:rsidR="00000000" w:rsidDel="00000000" w:rsidP="00000000" w:rsidRDefault="00000000" w:rsidRPr="00000000">
      <w:pPr>
        <w:spacing w:after="380" w:line="432" w:lineRule="auto"/>
        <w:ind w:left="320" w:right="160" w:firstLine="0"/>
        <w:contextualSpacing w:val="0"/>
      </w:pPr>
      <w:r w:rsidDel="00000000" w:rsidR="00000000" w:rsidRPr="00000000">
        <w:rPr>
          <w:color w:val="363636"/>
          <w:sz w:val="23"/>
          <w:szCs w:val="23"/>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n Heng Ang" w:id="0" w:date="2016-04-11T10:1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typo in the originial</w:t>
      </w:r>
    </w:p>
  </w:comment>
  <w:comment w:author="Anthony Wu" w:id="1" w:date="2016-04-11T10:1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welcome sight is actually an expression in English</w:t>
      </w:r>
    </w:p>
  </w:comment>
  <w:comment w:author="Anthony Wu" w:id="2" w:date="2016-04-11T10:20: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too commercial sounding. Dont want our website to sound bad for the sake of SEO optimization (may lead to higher bounce rates?).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a Convenient. Traditional. Healthy. tagline to all our soups instead.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363636"/>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color w:val="363636"/>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hairmansreservemeats.com/beef/products/" TargetMode="External"/><Relationship Id="rId11" Type="http://schemas.openxmlformats.org/officeDocument/2006/relationships/hyperlink" Target="https://www.eatnomz.com/pages/faq" TargetMode="External"/><Relationship Id="rId10" Type="http://schemas.openxmlformats.org/officeDocument/2006/relationships/hyperlink" Target="https://www.eatnomz.com/pages/how-does-nomz-work" TargetMode="External"/><Relationship Id="rId13" Type="http://schemas.openxmlformats.org/officeDocument/2006/relationships/hyperlink" Target="https://www.eatnomz.com/collections/all/products/chinese-chicken-soup-xiang-gu-ji-tang" TargetMode="External"/><Relationship Id="rId12" Type="http://schemas.openxmlformats.org/officeDocument/2006/relationships/hyperlink" Target="https://www.eatnomz.com/blogs/new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atnomz.com/pages/about-us-1" TargetMode="External"/><Relationship Id="rId15" Type="http://schemas.openxmlformats.org/officeDocument/2006/relationships/hyperlink" Target="http://www.eatnomz.com/" TargetMode="External"/><Relationship Id="rId14" Type="http://schemas.openxmlformats.org/officeDocument/2006/relationships/hyperlink" Target="https://www.eatnomz.com/collections/all/products/korean-oxtail-soup-sul-lun-tang" TargetMode="External"/><Relationship Id="rId17" Type="http://schemas.openxmlformats.org/officeDocument/2006/relationships/hyperlink" Target="https://www.eatnomz.com/collections/all/products/vietnamese-beef-pho-ph-bo#nogo" TargetMode="External"/><Relationship Id="rId16" Type="http://schemas.openxmlformats.org/officeDocument/2006/relationships/hyperlink" Target="https://www.eatnomz.com/collections/all" TargetMode="External"/><Relationship Id="rId5" Type="http://schemas.openxmlformats.org/officeDocument/2006/relationships/styles" Target="styles.xml"/><Relationship Id="rId19" Type="http://schemas.openxmlformats.org/officeDocument/2006/relationships/hyperlink" Target="http://spicehouse.com/" TargetMode="External"/><Relationship Id="rId6" Type="http://schemas.openxmlformats.org/officeDocument/2006/relationships/hyperlink" Target="https://www.eatnomz.com/account" TargetMode="External"/><Relationship Id="rId18" Type="http://schemas.openxmlformats.org/officeDocument/2006/relationships/hyperlink" Target="http://www.chairmansreservemeats.com/beef/products/" TargetMode="External"/><Relationship Id="rId7" Type="http://schemas.openxmlformats.org/officeDocument/2006/relationships/hyperlink" Target="https://www.eatnomz.com/collections/all/products/vietnamese-beef-pho-ph-bo#cart" TargetMode="External"/><Relationship Id="rId8" Type="http://schemas.openxmlformats.org/officeDocument/2006/relationships/hyperlink" Target="https://www.eatnomz.com/collections/all" TargetMode="External"/></Relationships>
</file>