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240" w:before="0" w:line="273.3333333333333" w:lineRule="auto"/>
        <w:contextualSpacing w:val="0"/>
      </w:pPr>
      <w:r w:rsidDel="00000000" w:rsidR="00000000" w:rsidRPr="00000000">
        <w:rPr>
          <w:sz w:val="24"/>
          <w:szCs w:val="24"/>
          <w:rtl w:val="0"/>
        </w:rPr>
        <w:t xml:space="preserve">WHOLESOME ASIAN SOUPS FOR BUSY INDIVIDUALS</w:t>
      </w:r>
    </w:p>
    <w:p w:rsidR="00000000" w:rsidDel="00000000" w:rsidP="00000000" w:rsidRDefault="00000000" w:rsidRPr="00000000">
      <w:pPr>
        <w:spacing w:after="220" w:line="36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CONVENIENT. TRADITIONAL. HEALTHY.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0000000000000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You’re busy, we get it. Cooking after a long work day is a pain. Wouldn't it be great to come home to Mom's (or Dad's!) </w:t>
      </w:r>
      <w:ins w:author="Ruoyu Su" w:id="0" w:date="2016-04-11T09:34:04Z">
        <w:commentRangeStart w:id="0"/>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highlight w:val="white"/>
            <w:rtl w:val="0"/>
            <w:rPrChange w:author="Ruoyu Su" w:id="1" w:date="2016-04-11T09:34:04Z">
              <w:rPr>
                <w:rFonts w:ascii="Times New Roman" w:cs="Times New Roman" w:eastAsia="Times New Roman" w:hAnsi="Times New Roman"/>
                <w:sz w:val="24"/>
                <w:szCs w:val="24"/>
                <w:highlight w:val="white"/>
              </w:rPr>
            </w:rPrChange>
          </w:rPr>
          <w:t xml:space="preserve">convenient</w:t>
        </w:r>
      </w:ins>
      <w:del w:author="Ruoyu Su" w:id="0" w:date="2016-04-11T09:34:04Z">
        <w:r w:rsidDel="00000000" w:rsidR="00000000" w:rsidRPr="00000000">
          <w:rPr>
            <w:rFonts w:ascii="Times New Roman" w:cs="Times New Roman" w:eastAsia="Times New Roman" w:hAnsi="Times New Roman"/>
            <w:sz w:val="24"/>
            <w:szCs w:val="24"/>
            <w:highlight w:val="white"/>
            <w:rtl w:val="0"/>
          </w:rPr>
          <w:delText xml:space="preserve">simple</w:delText>
        </w:r>
      </w:del>
      <w:r w:rsidDel="00000000" w:rsidR="00000000" w:rsidRPr="00000000">
        <w:rPr>
          <w:rFonts w:ascii="Times New Roman" w:cs="Times New Roman" w:eastAsia="Times New Roman" w:hAnsi="Times New Roman"/>
          <w:sz w:val="24"/>
          <w:szCs w:val="24"/>
          <w:highlight w:val="white"/>
          <w:rtl w:val="0"/>
        </w:rPr>
        <w:t xml:space="preserve">, </w:t>
      </w:r>
      <w:ins w:author="Ruoyu Su" w:id="2" w:date="2016-04-11T09:34:10Z">
        <w:commentRangeStart w:id="1"/>
        <w:r w:rsidDel="00000000" w:rsidR="00000000" w:rsidRPr="00000000">
          <w:rPr>
            <w:rFonts w:ascii="Times New Roman" w:cs="Times New Roman" w:eastAsia="Times New Roman" w:hAnsi="Times New Roman"/>
            <w:sz w:val="24"/>
            <w:szCs w:val="24"/>
            <w:highlight w:val="white"/>
            <w:rtl w:val="0"/>
          </w:rPr>
          <w:t xml:space="preserve">healthy</w:t>
        </w:r>
      </w:ins>
      <w:del w:author="Ruoyu Su" w:id="2" w:date="2016-04-11T09:34:10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highlight w:val="white"/>
            <w:rtl w:val="0"/>
          </w:rPr>
          <w:delText xml:space="preserve">wholesome</w:delText>
        </w:r>
      </w:del>
      <w:r w:rsidDel="00000000" w:rsidR="00000000" w:rsidRPr="00000000">
        <w:rPr>
          <w:rFonts w:ascii="Times New Roman" w:cs="Times New Roman" w:eastAsia="Times New Roman" w:hAnsi="Times New Roman"/>
          <w:sz w:val="24"/>
          <w:szCs w:val="24"/>
          <w:highlight w:val="white"/>
          <w:rtl w:val="0"/>
        </w:rPr>
        <w:t xml:space="preserve"> and delicious Asian meals rather than greasy take-out stuffed with salt and MSG?</w:t>
      </w:r>
    </w:p>
    <w:p w:rsidR="00000000" w:rsidDel="00000000" w:rsidP="00000000" w:rsidRDefault="00000000" w:rsidRPr="00000000">
      <w:pPr>
        <w:spacing w:line="288.0000000000000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288.00000000000006"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We agree, which is why we created Nomz – wholesome Asian soups tailored for busy individuals. Featuring traditional Asian recipes that are healthy and never adding preservatives, Nomz is guilt-free and the solution when Mom, Dad and </w:t>
      </w:r>
      <w:ins w:author="Ruoyu Su" w:id="3" w:date="2016-04-09T11:12:19Z">
        <w:r w:rsidDel="00000000" w:rsidR="00000000" w:rsidRPr="00000000">
          <w:rPr>
            <w:rFonts w:ascii="Times New Roman" w:cs="Times New Roman" w:eastAsia="Times New Roman" w:hAnsi="Times New Roman"/>
            <w:sz w:val="24"/>
            <w:szCs w:val="24"/>
            <w:highlight w:val="white"/>
            <w:rtl w:val="0"/>
          </w:rPr>
          <w:t xml:space="preserve">homemade</w:t>
        </w:r>
      </w:ins>
      <w:del w:author="Ruoyu Su" w:id="3" w:date="2016-04-09T11:12:19Z">
        <w:r w:rsidDel="00000000" w:rsidR="00000000" w:rsidRPr="00000000">
          <w:rPr>
            <w:rFonts w:ascii="Times New Roman" w:cs="Times New Roman" w:eastAsia="Times New Roman" w:hAnsi="Times New Roman"/>
            <w:sz w:val="24"/>
            <w:szCs w:val="24"/>
            <w:highlight w:val="white"/>
            <w:rtl w:val="0"/>
          </w:rPr>
          <w:delText xml:space="preserve">home-cooked</w:delText>
        </w:r>
      </w:del>
      <w:r w:rsidDel="00000000" w:rsidR="00000000" w:rsidRPr="00000000">
        <w:rPr>
          <w:rFonts w:ascii="Times New Roman" w:cs="Times New Roman" w:eastAsia="Times New Roman" w:hAnsi="Times New Roman"/>
          <w:sz w:val="24"/>
          <w:szCs w:val="24"/>
          <w:highlight w:val="white"/>
          <w:rtl w:val="0"/>
        </w:rPr>
        <w:t xml:space="preserve"> food are far away.</w:t>
      </w:r>
    </w:p>
    <w:p w:rsidR="00000000" w:rsidDel="00000000" w:rsidP="00000000" w:rsidRDefault="00000000" w:rsidRPr="00000000">
      <w:pPr>
        <w:spacing w:line="432" w:lineRule="auto"/>
        <w:ind w:right="160"/>
        <w:contextualSpacing w:val="0"/>
        <w:jc w:val="center"/>
      </w:pPr>
      <w:r w:rsidDel="00000000" w:rsidR="00000000" w:rsidRPr="00000000">
        <w:rPr>
          <w:rtl w:val="0"/>
        </w:rPr>
      </w:r>
    </w:p>
    <w:p w:rsidR="00000000" w:rsidDel="00000000" w:rsidP="00000000" w:rsidRDefault="00000000" w:rsidRPr="00000000">
      <w:pPr>
        <w:keepNext w:val="0"/>
        <w:keepLines w:val="0"/>
        <w:spacing w:after="220" w:before="0" w:line="360" w:lineRule="auto"/>
        <w:contextualSpacing w:val="0"/>
      </w:pPr>
      <w:r w:rsidDel="00000000" w:rsidR="00000000" w:rsidRPr="00000000">
        <w:rPr>
          <w:sz w:val="24"/>
          <w:szCs w:val="24"/>
          <w:rtl w:val="0"/>
        </w:rPr>
        <w:t xml:space="preserve">WE STEW</w:t>
      </w:r>
    </w:p>
    <w:p w:rsidR="00000000" w:rsidDel="00000000" w:rsidP="00000000" w:rsidRDefault="00000000" w:rsidRPr="00000000">
      <w:pPr>
        <w:spacing w:after="220" w:line="432" w:lineRule="auto"/>
        <w:ind w:right="160"/>
        <w:contextualSpacing w:val="0"/>
        <w:jc w:val="center"/>
      </w:pPr>
      <w:commentRangeStart w:id="2"/>
      <w:r w:rsidDel="00000000" w:rsidR="00000000" w:rsidRPr="00000000">
        <w:rPr>
          <w:rFonts w:ascii="Times New Roman" w:cs="Times New Roman" w:eastAsia="Times New Roman" w:hAnsi="Times New Roman"/>
          <w:sz w:val="24"/>
          <w:szCs w:val="24"/>
          <w:highlight w:val="white"/>
          <w:rtl w:val="0"/>
        </w:rPr>
        <w:t xml:space="preserve">Our team prepares authentic, traditional Asian soup recipes – no General Tso’s here! – using high-quality, healthy ingredients. No MSG or added preservatives. Frozen for delivery </w:t>
      </w:r>
      <w:ins w:author="Anthony Wu" w:id="4" w:date="2016-04-11T09:35:03Z">
        <w:r w:rsidDel="00000000" w:rsidR="00000000" w:rsidRPr="00000000">
          <w:rPr>
            <w:rFonts w:ascii="Times New Roman" w:cs="Times New Roman" w:eastAsia="Times New Roman" w:hAnsi="Times New Roman"/>
            <w:sz w:val="24"/>
            <w:szCs w:val="24"/>
            <w:highlight w:val="white"/>
            <w:rtl w:val="0"/>
          </w:rPr>
          <w:t xml:space="preserve">and convenience</w:t>
        </w:r>
      </w:ins>
      <w:r w:rsidDel="00000000" w:rsidR="00000000" w:rsidRPr="00000000">
        <w:rPr>
          <w:rFonts w:ascii="Times New Roman" w:cs="Times New Roman" w:eastAsia="Times New Roman" w:hAnsi="Times New Roman"/>
          <w:sz w:val="24"/>
          <w:szCs w:val="24"/>
          <w:highlight w:val="white"/>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432" w:lineRule="auto"/>
        <w:ind w:left="160" w:right="16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0" w:line="360" w:lineRule="auto"/>
        <w:ind w:left="160" w:right="160" w:firstLine="0"/>
        <w:contextualSpacing w:val="0"/>
        <w:jc w:val="center"/>
      </w:pPr>
      <w:bookmarkStart w:colFirst="0" w:colLast="0" w:name="h.oqtbwgxjggle" w:id="0"/>
      <w:bookmarkEnd w:id="0"/>
      <w:r w:rsidDel="00000000" w:rsidR="00000000" w:rsidRPr="00000000">
        <w:rPr>
          <w:sz w:val="24"/>
          <w:szCs w:val="24"/>
          <w:rtl w:val="0"/>
        </w:rPr>
        <w:t xml:space="preserve">YOU CHOOSE</w:t>
      </w:r>
    </w:p>
    <w:p w:rsidR="00000000" w:rsidDel="00000000" w:rsidP="00000000" w:rsidRDefault="00000000" w:rsidRPr="00000000">
      <w:pPr>
        <w:spacing w:after="220" w:line="432" w:lineRule="auto"/>
        <w:ind w:left="160" w:right="16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Select the </w:t>
      </w:r>
      <w:ins w:author="Anthony Wu" w:id="5" w:date="2016-04-11T09:39:33Z">
        <w:r w:rsidDel="00000000" w:rsidR="00000000" w:rsidRPr="00000000">
          <w:rPr>
            <w:rFonts w:ascii="Times New Roman" w:cs="Times New Roman" w:eastAsia="Times New Roman" w:hAnsi="Times New Roman"/>
            <w:sz w:val="24"/>
            <w:szCs w:val="24"/>
            <w:highlight w:val="white"/>
            <w:rtl w:val="0"/>
          </w:rPr>
          <w:t xml:space="preserve">traditional </w:t>
        </w:r>
      </w:ins>
      <w:del w:author="Anthony Wu" w:id="5" w:date="2016-04-11T09:39:33Z">
        <w:r w:rsidDel="00000000" w:rsidR="00000000" w:rsidRPr="00000000">
          <w:rPr>
            <w:rFonts w:ascii="Times New Roman" w:cs="Times New Roman" w:eastAsia="Times New Roman" w:hAnsi="Times New Roman"/>
            <w:sz w:val="24"/>
            <w:szCs w:val="24"/>
            <w:highlight w:val="white"/>
            <w:rtl w:val="0"/>
          </w:rPr>
          <w:delText xml:space="preserve">soup </w:delText>
        </w:r>
      </w:del>
      <w:r w:rsidDel="00000000" w:rsidR="00000000" w:rsidRPr="00000000">
        <w:rPr>
          <w:rFonts w:ascii="Times New Roman" w:cs="Times New Roman" w:eastAsia="Times New Roman" w:hAnsi="Times New Roman"/>
          <w:sz w:val="24"/>
          <w:szCs w:val="24"/>
          <w:highlight w:val="white"/>
          <w:rtl w:val="0"/>
        </w:rPr>
        <w:t xml:space="preserve">recipe you wish to purchase and add extras (such as noodles!) as necessary.</w:t>
      </w:r>
    </w:p>
    <w:p w:rsidR="00000000" w:rsidDel="00000000" w:rsidP="00000000" w:rsidRDefault="00000000" w:rsidRPr="00000000">
      <w:pPr>
        <w:spacing w:line="432" w:lineRule="auto"/>
        <w:ind w:left="160" w:right="16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0" w:line="360" w:lineRule="auto"/>
        <w:ind w:left="160" w:right="160" w:firstLine="0"/>
        <w:contextualSpacing w:val="0"/>
        <w:jc w:val="center"/>
      </w:pPr>
      <w:bookmarkStart w:colFirst="0" w:colLast="0" w:name="h.nvqrmtohr7hz" w:id="1"/>
      <w:bookmarkEnd w:id="1"/>
      <w:r w:rsidDel="00000000" w:rsidR="00000000" w:rsidRPr="00000000">
        <w:rPr>
          <w:sz w:val="24"/>
          <w:szCs w:val="24"/>
          <w:rtl w:val="0"/>
        </w:rPr>
        <w:t xml:space="preserve">WE DELIVER</w:t>
      </w:r>
    </w:p>
    <w:p w:rsidR="00000000" w:rsidDel="00000000" w:rsidP="00000000" w:rsidRDefault="00000000" w:rsidRPr="00000000">
      <w:pPr>
        <w:spacing w:after="220" w:line="432" w:lineRule="auto"/>
        <w:ind w:left="160" w:right="16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You select a delivery date, we deliver nomz to door - all the work is on us!</w:t>
      </w:r>
      <w:ins w:author="Anthony Wu" w:id="6" w:date="2016-04-11T09:44:12Z">
        <w:r w:rsidDel="00000000" w:rsidR="00000000" w:rsidRPr="00000000">
          <w:rPr>
            <w:rFonts w:ascii="Times New Roman" w:cs="Times New Roman" w:eastAsia="Times New Roman" w:hAnsi="Times New Roman"/>
            <w:sz w:val="24"/>
            <w:szCs w:val="24"/>
            <w:highlight w:val="white"/>
            <w:rtl w:val="0"/>
          </w:rPr>
          <w:t xml:space="preserve"> Easy!</w:t>
        </w:r>
      </w:ins>
      <w:r w:rsidDel="00000000" w:rsidR="00000000" w:rsidRPr="00000000">
        <w:rPr>
          <w:rtl w:val="0"/>
        </w:rPr>
      </w:r>
    </w:p>
    <w:p w:rsidR="00000000" w:rsidDel="00000000" w:rsidP="00000000" w:rsidRDefault="00000000" w:rsidRPr="00000000">
      <w:pPr>
        <w:spacing w:line="432" w:lineRule="auto"/>
        <w:ind w:left="160" w:firstLine="0"/>
        <w:contextualSpacing w:val="0"/>
        <w:jc w:val="center"/>
      </w:pPr>
      <w:r w:rsidDel="00000000" w:rsidR="00000000" w:rsidRPr="00000000">
        <w:rPr>
          <w:rtl w:val="0"/>
        </w:rPr>
      </w:r>
    </w:p>
    <w:p w:rsidR="00000000" w:rsidDel="00000000" w:rsidP="00000000" w:rsidRDefault="00000000" w:rsidRPr="00000000">
      <w:pPr>
        <w:keepNext w:val="0"/>
        <w:keepLines w:val="0"/>
        <w:spacing w:after="220" w:before="0" w:line="360" w:lineRule="auto"/>
        <w:contextualSpacing w:val="0"/>
      </w:pPr>
      <w:r w:rsidDel="00000000" w:rsidR="00000000" w:rsidRPr="00000000">
        <w:rPr>
          <w:sz w:val="24"/>
          <w:szCs w:val="24"/>
          <w:rtl w:val="0"/>
        </w:rPr>
        <w:t xml:space="preserve">YOU EAT (ANYTIME!)</w:t>
      </w:r>
    </w:p>
    <w:p w:rsidR="00000000" w:rsidDel="00000000" w:rsidP="00000000" w:rsidRDefault="00000000" w:rsidRPr="00000000">
      <w:pPr>
        <w:spacing w:after="220" w:line="432" w:lineRule="auto"/>
        <w:ind w:left="16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Store nomz in the freezer and have a healthy and authentic Asian meal ready in ~8 minutes of low-touch prep whenever you desire.</w:t>
      </w:r>
    </w:p>
    <w:p w:rsidR="00000000" w:rsidDel="00000000" w:rsidP="00000000" w:rsidRDefault="00000000" w:rsidRPr="00000000">
      <w:pPr>
        <w:keepNext w:val="0"/>
        <w:keepLines w:val="0"/>
        <w:spacing w:after="380" w:before="160" w:line="360" w:lineRule="auto"/>
        <w:contextualSpacing w:val="0"/>
      </w:pPr>
      <w:hyperlink r:id="rId6">
        <w:r w:rsidDel="00000000" w:rsidR="00000000" w:rsidRPr="00000000">
          <w:rPr>
            <w:color w:val="1155cc"/>
            <w:sz w:val="24"/>
            <w:szCs w:val="24"/>
            <w:u w:val="single"/>
            <w:rtl w:val="0"/>
          </w:rPr>
          <w:t xml:space="preserve">CHINESE CHICKEN SHIITAKE MUSHROOM SOUP INFUSED WITH RED DATES, GINGER AND GOJI BERRIES (XIANG GU JI TANG)</w:t>
        </w:r>
      </w:hyperlink>
    </w:p>
    <w:p w:rsidR="00000000" w:rsidDel="00000000" w:rsidP="00000000" w:rsidRDefault="00000000" w:rsidRPr="00000000">
      <w:pPr>
        <w:spacing w:after="32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$ 8.00</w:t>
      </w:r>
    </w:p>
    <w:p w:rsidR="00000000" w:rsidDel="00000000" w:rsidP="00000000" w:rsidRDefault="00000000" w:rsidRPr="00000000">
      <w:pPr>
        <w:spacing w:after="46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QTY:</w:t>
      </w:r>
      <w:r w:rsidDel="00000000" w:rsidR="00000000" w:rsidRPr="00000000">
        <w:rPr>
          <w:rFonts w:ascii="Times New Roman" w:cs="Times New Roman" w:eastAsia="Times New Roman" w:hAnsi="Times New Roman"/>
          <w:color w:val="5f6a7d"/>
          <w:sz w:val="24"/>
          <w:szCs w:val="24"/>
          <w:rtl w:val="0"/>
        </w:rPr>
        <w:t xml:space="preserve">  1  2  3  4  5  6  7  8  9  10 </w:t>
      </w:r>
    </w:p>
    <w:p w:rsidR="00000000" w:rsidDel="00000000" w:rsidP="00000000" w:rsidRDefault="00000000" w:rsidRPr="00000000">
      <w:pPr>
        <w:spacing w:after="44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Is this a gift? (complete only once if ordering multiple products)</w:t>
      </w:r>
    </w:p>
    <w:p w:rsidR="00000000" w:rsidDel="00000000" w:rsidP="00000000" w:rsidRDefault="00000000" w:rsidRPr="00000000">
      <w:pPr>
        <w:spacing w:after="44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YESNO</w:t>
      </w:r>
    </w:p>
    <w:p w:rsidR="00000000" w:rsidDel="00000000" w:rsidP="00000000" w:rsidRDefault="00000000" w:rsidRPr="00000000">
      <w:pPr>
        <w:spacing w:after="44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Add noodles (+$1)*</w:t>
      </w:r>
    </w:p>
    <w:p w:rsidR="00000000" w:rsidDel="00000000" w:rsidP="00000000" w:rsidRDefault="00000000" w:rsidRPr="00000000">
      <w:pPr>
        <w:spacing w:after="44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YESNO</w:t>
      </w:r>
    </w:p>
    <w:p w:rsidR="00000000" w:rsidDel="00000000" w:rsidP="00000000" w:rsidRDefault="00000000" w:rsidRPr="00000000">
      <w:pPr>
        <w:spacing w:after="46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Note - Nomz is intended to be served with noodles. Try ours - tasty, healthy and nearly fully cooked before freezing for convenience. Just place in pot and eat!</w:t>
      </w:r>
    </w:p>
    <w:p w:rsidR="00000000" w:rsidDel="00000000" w:rsidP="00000000" w:rsidRDefault="00000000" w:rsidRPr="00000000">
      <w:pPr>
        <w:spacing w:after="460" w:before="160" w:line="432" w:lineRule="auto"/>
        <w:ind w:left="2040" w:firstLine="0"/>
        <w:contextualSpacing w:val="0"/>
      </w:pPr>
      <w:r w:rsidDel="00000000" w:rsidR="00000000" w:rsidRPr="00000000">
        <w:rPr>
          <w:rFonts w:ascii="Times New Roman" w:cs="Times New Roman" w:eastAsia="Times New Roman" w:hAnsi="Times New Roman"/>
          <w:color w:val="363636"/>
          <w:sz w:val="24"/>
          <w:szCs w:val="24"/>
          <w:rtl w:val="0"/>
        </w:rPr>
        <w:t xml:space="preserve">Total Extras: </w:t>
      </w:r>
      <w:r w:rsidDel="00000000" w:rsidR="00000000" w:rsidRPr="00000000">
        <w:rPr>
          <w:rFonts w:ascii="Times New Roman" w:cs="Times New Roman" w:eastAsia="Times New Roman" w:hAnsi="Times New Roman"/>
          <w:b w:val="1"/>
          <w:color w:val="363636"/>
          <w:sz w:val="24"/>
          <w:szCs w:val="24"/>
          <w:rtl w:val="0"/>
        </w:rPr>
        <w:t xml:space="preserve">$ 1.00</w:t>
      </w:r>
    </w:p>
    <w:p w:rsidR="00000000" w:rsidDel="00000000" w:rsidP="00000000" w:rsidRDefault="00000000" w:rsidRPr="00000000">
      <w:pPr>
        <w:spacing w:after="460" w:before="160" w:line="432" w:lineRule="auto"/>
        <w:ind w:left="160" w:firstLine="0"/>
        <w:contextualSpacing w:val="0"/>
      </w:pPr>
      <w:r w:rsidDel="00000000" w:rsidR="00000000" w:rsidRPr="00000000">
        <w:rPr>
          <w:rFonts w:ascii="Times New Roman" w:cs="Times New Roman" w:eastAsia="Times New Roman" w:hAnsi="Times New Roman"/>
          <w:color w:val="ffffff"/>
          <w:sz w:val="24"/>
          <w:szCs w:val="24"/>
          <w:shd w:fill="f90202" w:val="clear"/>
          <w:rtl w:val="0"/>
        </w:rPr>
        <w:t xml:space="preserve">ADD TO CART</w:t>
      </w:r>
    </w:p>
    <w:p w:rsidR="00000000" w:rsidDel="00000000" w:rsidP="00000000" w:rsidRDefault="00000000" w:rsidRPr="00000000">
      <w:pPr>
        <w:spacing w:after="68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Subscribe for regular deliveries!</w:t>
      </w:r>
    </w:p>
    <w:p w:rsidR="00000000" w:rsidDel="00000000" w:rsidP="00000000" w:rsidRDefault="00000000" w:rsidRPr="00000000">
      <w:pPr>
        <w:spacing w:after="680" w:before="160" w:line="432" w:lineRule="auto"/>
        <w:ind w:left="160" w:firstLine="0"/>
        <w:contextualSpacing w:val="0"/>
      </w:pPr>
      <w:r w:rsidDel="00000000" w:rsidR="00000000" w:rsidRPr="00000000">
        <w:rPr>
          <w:rFonts w:ascii="Times New Roman" w:cs="Times New Roman" w:eastAsia="Times New Roman" w:hAnsi="Times New Roman"/>
          <w:b w:val="1"/>
          <w:color w:val="444444"/>
          <w:sz w:val="24"/>
          <w:szCs w:val="24"/>
          <w:shd w:fill="f5f5f5" w:val="clear"/>
          <w:rtl w:val="0"/>
        </w:rPr>
        <w:t xml:space="preserve"> ONE-TIME PURCHASE</w:t>
      </w:r>
    </w:p>
    <w:p w:rsidR="00000000" w:rsidDel="00000000" w:rsidP="00000000" w:rsidRDefault="00000000" w:rsidRPr="00000000">
      <w:pPr>
        <w:spacing w:after="68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 SUBSCRIBE</w:t>
      </w:r>
    </w:p>
    <w:p w:rsidR="00000000" w:rsidDel="00000000" w:rsidP="00000000" w:rsidRDefault="00000000" w:rsidRPr="00000000">
      <w:pPr>
        <w:spacing w:after="6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Deliver every12345678Week(s)Month(s)</w:t>
      </w:r>
      <w:hyperlink r:id="rId7">
        <w:r w:rsidDel="00000000" w:rsidR="00000000" w:rsidRPr="00000000">
          <w:rPr>
            <w:rFonts w:ascii="Times New Roman" w:cs="Times New Roman" w:eastAsia="Times New Roman" w:hAnsi="Times New Roman"/>
            <w:color w:val="337ab7"/>
            <w:sz w:val="24"/>
            <w:szCs w:val="24"/>
            <w:u w:val="single"/>
            <w:rtl w:val="0"/>
          </w:rPr>
          <w:t xml:space="preserve">See details</w:t>
        </w:r>
      </w:hyperlink>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This Chinese chicken shiitake mushroom soup is perfect for lazy days or when one needs a restorative kick. While </w:t>
      </w:r>
      <w:ins w:author="Ruoyu Su" w:id="7" w:date="2016-04-09T11:12:58Z">
        <w:r w:rsidDel="00000000" w:rsidR="00000000" w:rsidRPr="00000000">
          <w:rPr>
            <w:rFonts w:ascii="Times New Roman" w:cs="Times New Roman" w:eastAsia="Times New Roman" w:hAnsi="Times New Roman"/>
            <w:color w:val="363636"/>
            <w:sz w:val="24"/>
            <w:szCs w:val="24"/>
            <w:rtl w:val="0"/>
            <w:rPrChange w:author="Ruoyu Su" w:id="8" w:date="2016-04-09T11:12:58Z">
              <w:rPr>
                <w:rFonts w:ascii="Times New Roman" w:cs="Times New Roman" w:eastAsia="Times New Roman" w:hAnsi="Times New Roman"/>
                <w:color w:val="363636"/>
                <w:sz w:val="24"/>
                <w:szCs w:val="24"/>
              </w:rPr>
            </w:rPrChange>
          </w:rPr>
          <w:t xml:space="preserve">convenient</w:t>
        </w:r>
      </w:ins>
      <w:del w:author="Ruoyu Su" w:id="7" w:date="2016-04-09T11:12:58Z">
        <w:r w:rsidDel="00000000" w:rsidR="00000000" w:rsidRPr="00000000">
          <w:rPr>
            <w:rFonts w:ascii="Times New Roman" w:cs="Times New Roman" w:eastAsia="Times New Roman" w:hAnsi="Times New Roman"/>
            <w:color w:val="363636"/>
            <w:sz w:val="24"/>
            <w:szCs w:val="24"/>
            <w:rtl w:val="0"/>
          </w:rPr>
          <w:delText xml:space="preserve">simple</w:delText>
        </w:r>
      </w:del>
      <w:r w:rsidDel="00000000" w:rsidR="00000000" w:rsidRPr="00000000">
        <w:rPr>
          <w:rFonts w:ascii="Times New Roman" w:cs="Times New Roman" w:eastAsia="Times New Roman" w:hAnsi="Times New Roman"/>
          <w:color w:val="363636"/>
          <w:sz w:val="24"/>
          <w:szCs w:val="24"/>
          <w:rtl w:val="0"/>
        </w:rPr>
        <w:t xml:space="preserve">, the </w:t>
      </w:r>
      <w:ins w:author="Ruoyu Su" w:id="9" w:date="2016-04-09T11:14:58Z">
        <w:r w:rsidDel="00000000" w:rsidR="00000000" w:rsidRPr="00000000">
          <w:rPr>
            <w:rFonts w:ascii="Times New Roman" w:cs="Times New Roman" w:eastAsia="Times New Roman" w:hAnsi="Times New Roman"/>
            <w:color w:val="363636"/>
            <w:sz w:val="24"/>
            <w:szCs w:val="24"/>
            <w:rtl w:val="0"/>
            <w:rPrChange w:author="Ruoyu Su" w:id="10" w:date="2016-04-09T11:14:58Z">
              <w:rPr>
                <w:rFonts w:ascii="Times New Roman" w:cs="Times New Roman" w:eastAsia="Times New Roman" w:hAnsi="Times New Roman"/>
                <w:color w:val="363636"/>
                <w:sz w:val="24"/>
                <w:szCs w:val="24"/>
              </w:rPr>
            </w:rPrChange>
          </w:rPr>
          <w:t xml:space="preserve">premium</w:t>
        </w:r>
        <w:r w:rsidDel="00000000" w:rsidR="00000000" w:rsidRPr="00000000">
          <w:rPr>
            <w:rFonts w:ascii="Times New Roman" w:cs="Times New Roman" w:eastAsia="Times New Roman" w:hAnsi="Times New Roman"/>
            <w:color w:val="363636"/>
            <w:sz w:val="24"/>
            <w:szCs w:val="24"/>
            <w:rtl w:val="0"/>
          </w:rPr>
          <w:t xml:space="preserve"> </w:t>
        </w:r>
      </w:ins>
      <w:r w:rsidDel="00000000" w:rsidR="00000000" w:rsidRPr="00000000">
        <w:rPr>
          <w:rFonts w:ascii="Times New Roman" w:cs="Times New Roman" w:eastAsia="Times New Roman" w:hAnsi="Times New Roman"/>
          <w:color w:val="363636"/>
          <w:sz w:val="24"/>
          <w:szCs w:val="24"/>
          <w:rtl w:val="0"/>
        </w:rPr>
        <w:t xml:space="preserve">recipe is</w:t>
      </w:r>
      <w:ins w:author="Ruoyu Su" w:id="11" w:date="2016-04-11T10:05:41Z">
        <w:commentRangeStart w:id="3"/>
        <w:r w:rsidDel="00000000" w:rsidR="00000000" w:rsidRPr="00000000">
          <w:rPr>
            <w:rFonts w:ascii="Times New Roman" w:cs="Times New Roman" w:eastAsia="Times New Roman" w:hAnsi="Times New Roman"/>
            <w:color w:val="363636"/>
            <w:sz w:val="24"/>
            <w:szCs w:val="24"/>
            <w:rtl w:val="0"/>
          </w:rPr>
          <w:t xml:space="preserve"> healthy</w:t>
        </w:r>
      </w:ins>
      <w:del w:author="Ruoyu Su" w:id="11" w:date="2016-04-11T10:05:41Z">
        <w:commentRangeEnd w:id="3"/>
        <w:r w:rsidDel="00000000" w:rsidR="00000000" w:rsidRPr="00000000">
          <w:commentReference w:id="3"/>
        </w:r>
        <w:r w:rsidDel="00000000" w:rsidR="00000000" w:rsidRPr="00000000">
          <w:rPr>
            <w:rFonts w:ascii="Times New Roman" w:cs="Times New Roman" w:eastAsia="Times New Roman" w:hAnsi="Times New Roman"/>
            <w:color w:val="363636"/>
            <w:sz w:val="24"/>
            <w:szCs w:val="24"/>
            <w:rtl w:val="0"/>
          </w:rPr>
          <w:delText xml:space="preserve"> high-quality</w:delText>
        </w:r>
      </w:del>
      <w:r w:rsidDel="00000000" w:rsidR="00000000" w:rsidRPr="00000000">
        <w:rPr>
          <w:rFonts w:ascii="Times New Roman" w:cs="Times New Roman" w:eastAsia="Times New Roman" w:hAnsi="Times New Roman"/>
          <w:color w:val="363636"/>
          <w:sz w:val="24"/>
          <w:szCs w:val="24"/>
          <w:rtl w:val="0"/>
        </w:rPr>
        <w:t xml:space="preserve"> and packs a protein punch - we use local shiitake mushrooms grown to organic standards and nearly two drumsticks of organic chicken in each serving! Infused with herbs/fruits including ginger, red dates and goji berries, this broth will provide you with feelings of warmth and home. While this </w:t>
      </w:r>
      <w:ins w:author="Anthony Wu" w:id="12" w:date="2016-04-11T10:05:54Z">
        <w:r w:rsidDel="00000000" w:rsidR="00000000" w:rsidRPr="00000000">
          <w:rPr>
            <w:rFonts w:ascii="Times New Roman" w:cs="Times New Roman" w:eastAsia="Times New Roman" w:hAnsi="Times New Roman"/>
            <w:color w:val="363636"/>
            <w:sz w:val="24"/>
            <w:szCs w:val="24"/>
            <w:rtl w:val="0"/>
          </w:rPr>
          <w:t xml:space="preserve">traditional </w:t>
        </w:r>
      </w:ins>
      <w:del w:author="Anthony Wu" w:id="12" w:date="2016-04-11T10:05:54Z">
        <w:r w:rsidDel="00000000" w:rsidR="00000000" w:rsidRPr="00000000">
          <w:rPr>
            <w:rFonts w:ascii="Times New Roman" w:cs="Times New Roman" w:eastAsia="Times New Roman" w:hAnsi="Times New Roman"/>
            <w:color w:val="363636"/>
            <w:sz w:val="24"/>
            <w:szCs w:val="24"/>
            <w:rtl w:val="0"/>
          </w:rPr>
          <w:delText xml:space="preserve">particular</w:delText>
        </w:r>
      </w:del>
      <w:r w:rsidDel="00000000" w:rsidR="00000000" w:rsidRPr="00000000">
        <w:rPr>
          <w:rFonts w:ascii="Times New Roman" w:cs="Times New Roman" w:eastAsia="Times New Roman" w:hAnsi="Times New Roman"/>
          <w:color w:val="363636"/>
          <w:sz w:val="24"/>
          <w:szCs w:val="24"/>
          <w:rtl w:val="0"/>
        </w:rPr>
        <w:t xml:space="preserve"> chicken soup has origins in China, regional variations of this </w:t>
      </w:r>
      <w:ins w:author="Ruoyu Su" w:id="13" w:date="2016-04-09T11:16:08Z">
        <w:r w:rsidDel="00000000" w:rsidR="00000000" w:rsidRPr="00000000">
          <w:rPr>
            <w:rFonts w:ascii="Times New Roman" w:cs="Times New Roman" w:eastAsia="Times New Roman" w:hAnsi="Times New Roman"/>
            <w:color w:val="363636"/>
            <w:sz w:val="24"/>
            <w:szCs w:val="24"/>
            <w:rtl w:val="0"/>
          </w:rPr>
          <w:t xml:space="preserve">traditional</w:t>
        </w:r>
      </w:ins>
      <w:del w:author="Ruoyu Su" w:id="13" w:date="2016-04-09T11:16:08Z">
        <w:r w:rsidDel="00000000" w:rsidR="00000000" w:rsidRPr="00000000">
          <w:rPr>
            <w:rFonts w:ascii="Times New Roman" w:cs="Times New Roman" w:eastAsia="Times New Roman" w:hAnsi="Times New Roman"/>
            <w:color w:val="363636"/>
            <w:sz w:val="24"/>
            <w:szCs w:val="24"/>
            <w:rtl w:val="0"/>
          </w:rPr>
          <w:delText xml:space="preserve">classic</w:delText>
        </w:r>
      </w:del>
      <w:r w:rsidDel="00000000" w:rsidR="00000000" w:rsidRPr="00000000">
        <w:rPr>
          <w:rFonts w:ascii="Times New Roman" w:cs="Times New Roman" w:eastAsia="Times New Roman" w:hAnsi="Times New Roman"/>
          <w:color w:val="363636"/>
          <w:sz w:val="24"/>
          <w:szCs w:val="24"/>
          <w:rtl w:val="0"/>
        </w:rPr>
        <w:t xml:space="preserve"> recipe can be found all over Asia and the world! </w:t>
      </w:r>
    </w:p>
    <w:p w:rsidR="00000000" w:rsidDel="00000000" w:rsidP="00000000" w:rsidRDefault="00000000" w:rsidRPr="00000000">
      <w:pPr>
        <w:spacing w:after="380" w:before="160" w:line="432" w:lineRule="auto"/>
        <w:ind w:left="160" w:firstLine="0"/>
        <w:contextualSpacing w:val="0"/>
      </w:pPr>
      <w:r w:rsidDel="00000000" w:rsidR="00000000" w:rsidRPr="00000000">
        <w:rPr>
          <w:rtl w:val="0"/>
        </w:rPr>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Ingredients: </w:t>
      </w:r>
      <w:r w:rsidDel="00000000" w:rsidR="00000000" w:rsidRPr="00000000">
        <w:rPr>
          <w:rFonts w:ascii="Times New Roman" w:cs="Times New Roman" w:eastAsia="Times New Roman" w:hAnsi="Times New Roman"/>
          <w:color w:val="363636"/>
          <w:sz w:val="24"/>
          <w:szCs w:val="24"/>
          <w:rtl w:val="0"/>
        </w:rPr>
        <w:t xml:space="preserve">Organic chicken drumsticks (boneless and skinless), shiitake mushrooms (locally grown and to organic standards), red dates, goji berries, ginger, green onions, sea salt, sugar, rice wine As with all Nomz products, our ingredients are world-class and freshly sourced from reputable vendors. While </w:t>
      </w:r>
      <w:ins w:author="Ruoyu Su" w:id="14" w:date="2016-04-11T10:11:38Z">
        <w:commentRangeStart w:id="4"/>
        <w:r w:rsidDel="00000000" w:rsidR="00000000" w:rsidRPr="00000000">
          <w:rPr>
            <w:rFonts w:ascii="Times New Roman" w:cs="Times New Roman" w:eastAsia="Times New Roman" w:hAnsi="Times New Roman"/>
            <w:color w:val="363636"/>
            <w:sz w:val="24"/>
            <w:szCs w:val="24"/>
            <w:rtl w:val="0"/>
          </w:rPr>
          <w:t xml:space="preserve">priced at a premium</w:t>
        </w:r>
      </w:ins>
      <w:del w:author="Ruoyu Su" w:id="14" w:date="2016-04-11T10:11:38Z">
        <w:commentRangeEnd w:id="4"/>
        <w:r w:rsidDel="00000000" w:rsidR="00000000" w:rsidRPr="00000000">
          <w:commentReference w:id="4"/>
        </w:r>
        <w:r w:rsidDel="00000000" w:rsidR="00000000" w:rsidRPr="00000000">
          <w:rPr>
            <w:rFonts w:ascii="Times New Roman" w:cs="Times New Roman" w:eastAsia="Times New Roman" w:hAnsi="Times New Roman"/>
            <w:color w:val="363636"/>
            <w:sz w:val="24"/>
            <w:szCs w:val="24"/>
            <w:rtl w:val="0"/>
          </w:rPr>
          <w:delText xml:space="preserve">pricier</w:delText>
        </w:r>
      </w:del>
      <w:r w:rsidDel="00000000" w:rsidR="00000000" w:rsidRPr="00000000">
        <w:rPr>
          <w:rFonts w:ascii="Times New Roman" w:cs="Times New Roman" w:eastAsia="Times New Roman" w:hAnsi="Times New Roman"/>
          <w:color w:val="363636"/>
          <w:sz w:val="24"/>
          <w:szCs w:val="24"/>
          <w:rtl w:val="0"/>
        </w:rPr>
        <w:t xml:space="preserve">, we consider the benefits worth it - the security of knowing premium inputs are being placed into our recipes and our bodies and most importantly, the superior taste! </w:t>
      </w:r>
    </w:p>
    <w:p w:rsidR="00000000" w:rsidDel="00000000" w:rsidP="00000000" w:rsidRDefault="00000000" w:rsidRPr="00000000">
      <w:pPr>
        <w:spacing w:after="380" w:before="160" w:line="432" w:lineRule="auto"/>
        <w:ind w:left="160" w:firstLine="0"/>
        <w:contextualSpacing w:val="0"/>
      </w:pPr>
      <w:r w:rsidDel="00000000" w:rsidR="00000000" w:rsidRPr="00000000">
        <w:rPr>
          <w:rtl w:val="0"/>
        </w:rPr>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We currently use </w:t>
      </w:r>
      <w:hyperlink r:id="rId8">
        <w:r w:rsidDel="00000000" w:rsidR="00000000" w:rsidRPr="00000000">
          <w:rPr>
            <w:rFonts w:ascii="Times New Roman" w:cs="Times New Roman" w:eastAsia="Times New Roman" w:hAnsi="Times New Roman"/>
            <w:color w:val="007a87"/>
            <w:sz w:val="24"/>
            <w:szCs w:val="24"/>
            <w:rtl w:val="0"/>
          </w:rPr>
          <w:t xml:space="preserve">Bell &amp; Evans</w:t>
        </w:r>
      </w:hyperlink>
      <w:r w:rsidDel="00000000" w:rsidR="00000000" w:rsidRPr="00000000">
        <w:rPr>
          <w:rFonts w:ascii="Times New Roman" w:cs="Times New Roman" w:eastAsia="Times New Roman" w:hAnsi="Times New Roman"/>
          <w:color w:val="363636"/>
          <w:sz w:val="24"/>
          <w:szCs w:val="24"/>
          <w:rtl w:val="0"/>
        </w:rPr>
        <w:t xml:space="preserve"> organic, air-chilled chicken drumsticks. Raised on a no antibiotic, all-vegetarian diet in a low stress environment, family-owned B&amp;E chickens are fresh, raised humanely and distributed in high-end retailers including Whole Foods Market. </w:t>
      </w:r>
    </w:p>
    <w:p w:rsidR="00000000" w:rsidDel="00000000" w:rsidP="00000000" w:rsidRDefault="00000000" w:rsidRPr="00000000">
      <w:pPr>
        <w:spacing w:after="380" w:before="160" w:line="432" w:lineRule="auto"/>
        <w:ind w:left="160" w:firstLine="0"/>
        <w:contextualSpacing w:val="0"/>
      </w:pPr>
      <w:r w:rsidDel="00000000" w:rsidR="00000000" w:rsidRPr="00000000">
        <w:rPr>
          <w:rtl w:val="0"/>
        </w:rPr>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Our mushrooms are sourced from </w:t>
      </w:r>
      <w:hyperlink r:id="rId9">
        <w:r w:rsidDel="00000000" w:rsidR="00000000" w:rsidRPr="00000000">
          <w:rPr>
            <w:rFonts w:ascii="Times New Roman" w:cs="Times New Roman" w:eastAsia="Times New Roman" w:hAnsi="Times New Roman"/>
            <w:color w:val="007a87"/>
            <w:sz w:val="24"/>
            <w:szCs w:val="24"/>
            <w:rtl w:val="0"/>
          </w:rPr>
          <w:t xml:space="preserve">Primordia Farms</w:t>
        </w:r>
      </w:hyperlink>
      <w:r w:rsidDel="00000000" w:rsidR="00000000" w:rsidRPr="00000000">
        <w:rPr>
          <w:rFonts w:ascii="Times New Roman" w:cs="Times New Roman" w:eastAsia="Times New Roman" w:hAnsi="Times New Roman"/>
          <w:color w:val="363636"/>
          <w:sz w:val="24"/>
          <w:szCs w:val="24"/>
          <w:rtl w:val="0"/>
        </w:rPr>
        <w:t xml:space="preserve">, a small family-owned mushroom farm located in Lenhartsville, PA that specializes in gourmet mushroom varieties. Organic methods are used: absolutely no pesticides, fungicides or chemical fertilizers. Other ingredients are sourced from local grocers in New York.</w:t>
      </w:r>
    </w:p>
    <w:p w:rsidR="00000000" w:rsidDel="00000000" w:rsidP="00000000" w:rsidRDefault="00000000" w:rsidRPr="00000000">
      <w:pPr>
        <w:keepNext w:val="0"/>
        <w:keepLines w:val="0"/>
        <w:spacing w:after="380" w:before="160" w:line="360" w:lineRule="auto"/>
        <w:contextualSpacing w:val="0"/>
      </w:pPr>
      <w:hyperlink r:id="rId10">
        <w:r w:rsidDel="00000000" w:rsidR="00000000" w:rsidRPr="00000000">
          <w:rPr>
            <w:color w:val="1155cc"/>
            <w:sz w:val="24"/>
            <w:szCs w:val="24"/>
            <w:u w:val="single"/>
            <w:rtl w:val="0"/>
          </w:rPr>
          <w:t xml:space="preserve">VIETNAMESE BEEF PHO (PHỞ BÒ)</w:t>
        </w:r>
      </w:hyperlink>
    </w:p>
    <w:p w:rsidR="00000000" w:rsidDel="00000000" w:rsidP="00000000" w:rsidRDefault="00000000" w:rsidRPr="00000000">
      <w:pPr>
        <w:spacing w:after="320" w:before="160" w:line="432" w:lineRule="auto"/>
        <w:ind w:right="160"/>
        <w:contextualSpacing w:val="0"/>
      </w:pPr>
      <w:r w:rsidDel="00000000" w:rsidR="00000000" w:rsidRPr="00000000">
        <w:rPr>
          <w:rFonts w:ascii="Times New Roman" w:cs="Times New Roman" w:eastAsia="Times New Roman" w:hAnsi="Times New Roman"/>
          <w:color w:val="363636"/>
          <w:sz w:val="24"/>
          <w:szCs w:val="24"/>
          <w:rtl w:val="0"/>
        </w:rPr>
        <w:t xml:space="preserve">$ 8.75</w:t>
      </w:r>
    </w:p>
    <w:p w:rsidR="00000000" w:rsidDel="00000000" w:rsidP="00000000" w:rsidRDefault="00000000" w:rsidRPr="00000000">
      <w:pPr>
        <w:spacing w:after="460" w:before="160" w:line="432" w:lineRule="auto"/>
        <w:ind w:right="160"/>
        <w:contextualSpacing w:val="0"/>
      </w:pPr>
      <w:r w:rsidDel="00000000" w:rsidR="00000000" w:rsidRPr="00000000">
        <w:rPr>
          <w:rFonts w:ascii="Times New Roman" w:cs="Times New Roman" w:eastAsia="Times New Roman" w:hAnsi="Times New Roman"/>
          <w:b w:val="1"/>
          <w:color w:val="363636"/>
          <w:sz w:val="24"/>
          <w:szCs w:val="24"/>
          <w:rtl w:val="0"/>
        </w:rPr>
        <w:t xml:space="preserve">QTY:</w:t>
      </w:r>
      <w:r w:rsidDel="00000000" w:rsidR="00000000" w:rsidRPr="00000000">
        <w:rPr>
          <w:rFonts w:ascii="Times New Roman" w:cs="Times New Roman" w:eastAsia="Times New Roman" w:hAnsi="Times New Roman"/>
          <w:color w:val="5f6a7d"/>
          <w:sz w:val="24"/>
          <w:szCs w:val="24"/>
          <w:rtl w:val="0"/>
        </w:rPr>
        <w:t xml:space="preserve">  1  2  3  4  5  6  7  8  9  10 </w:t>
      </w:r>
    </w:p>
    <w:p w:rsidR="00000000" w:rsidDel="00000000" w:rsidP="00000000" w:rsidRDefault="00000000" w:rsidRPr="00000000">
      <w:pPr>
        <w:spacing w:after="440" w:before="160" w:line="432" w:lineRule="auto"/>
        <w:ind w:right="160"/>
        <w:contextualSpacing w:val="0"/>
      </w:pPr>
      <w:r w:rsidDel="00000000" w:rsidR="00000000" w:rsidRPr="00000000">
        <w:rPr>
          <w:rFonts w:ascii="Times New Roman" w:cs="Times New Roman" w:eastAsia="Times New Roman" w:hAnsi="Times New Roman"/>
          <w:color w:val="363636"/>
          <w:sz w:val="24"/>
          <w:szCs w:val="24"/>
          <w:rtl w:val="0"/>
        </w:rPr>
        <w:t xml:space="preserve">Is this a gift? (complete only once if ordering multiple products)</w:t>
      </w:r>
    </w:p>
    <w:p w:rsidR="00000000" w:rsidDel="00000000" w:rsidP="00000000" w:rsidRDefault="00000000" w:rsidRPr="00000000">
      <w:pPr>
        <w:spacing w:after="440" w:before="160" w:line="432" w:lineRule="auto"/>
        <w:ind w:right="160"/>
        <w:contextualSpacing w:val="0"/>
      </w:pPr>
      <w:r w:rsidDel="00000000" w:rsidR="00000000" w:rsidRPr="00000000">
        <w:rPr>
          <w:rFonts w:ascii="Times New Roman" w:cs="Times New Roman" w:eastAsia="Times New Roman" w:hAnsi="Times New Roman"/>
          <w:b w:val="1"/>
          <w:color w:val="363636"/>
          <w:sz w:val="24"/>
          <w:szCs w:val="24"/>
          <w:rtl w:val="0"/>
        </w:rPr>
        <w:t xml:space="preserve">YESNO</w:t>
      </w:r>
    </w:p>
    <w:p w:rsidR="00000000" w:rsidDel="00000000" w:rsidP="00000000" w:rsidRDefault="00000000" w:rsidRPr="00000000">
      <w:pPr>
        <w:spacing w:after="460" w:before="160" w:line="432" w:lineRule="auto"/>
        <w:ind w:right="160"/>
        <w:contextualSpacing w:val="0"/>
      </w:pPr>
      <w:r w:rsidDel="00000000" w:rsidR="00000000" w:rsidRPr="00000000">
        <w:rPr>
          <w:rFonts w:ascii="Times New Roman" w:cs="Times New Roman" w:eastAsia="Times New Roman" w:hAnsi="Times New Roman"/>
          <w:color w:val="363636"/>
          <w:sz w:val="24"/>
          <w:szCs w:val="24"/>
          <w:rtl w:val="0"/>
        </w:rPr>
        <w:t xml:space="preserve">Add pho rice noodles (+$1)*</w:t>
      </w:r>
    </w:p>
    <w:p w:rsidR="00000000" w:rsidDel="00000000" w:rsidP="00000000" w:rsidRDefault="00000000" w:rsidRPr="00000000">
      <w:pPr>
        <w:spacing w:after="460" w:before="160" w:line="432" w:lineRule="auto"/>
        <w:ind w:right="160"/>
        <w:contextualSpacing w:val="0"/>
      </w:pPr>
      <w:r w:rsidDel="00000000" w:rsidR="00000000" w:rsidRPr="00000000">
        <w:rPr>
          <w:rFonts w:ascii="Times New Roman" w:cs="Times New Roman" w:eastAsia="Times New Roman" w:hAnsi="Times New Roman"/>
          <w:b w:val="1"/>
          <w:color w:val="363636"/>
          <w:sz w:val="24"/>
          <w:szCs w:val="24"/>
          <w:rtl w:val="0"/>
        </w:rPr>
        <w:t xml:space="preserve">YESNO</w:t>
      </w:r>
    </w:p>
    <w:p w:rsidR="00000000" w:rsidDel="00000000" w:rsidP="00000000" w:rsidRDefault="00000000" w:rsidRPr="00000000">
      <w:pPr>
        <w:spacing w:after="460" w:before="160" w:line="432" w:lineRule="auto"/>
        <w:ind w:right="160"/>
        <w:contextualSpacing w:val="0"/>
      </w:pPr>
      <w:r w:rsidDel="00000000" w:rsidR="00000000" w:rsidRPr="00000000">
        <w:rPr>
          <w:rFonts w:ascii="Times New Roman" w:cs="Times New Roman" w:eastAsia="Times New Roman" w:hAnsi="Times New Roman"/>
          <w:color w:val="ffffff"/>
          <w:sz w:val="24"/>
          <w:szCs w:val="24"/>
          <w:shd w:fill="f90202" w:val="clear"/>
          <w:rtl w:val="0"/>
        </w:rPr>
        <w:t xml:space="preserve">ADD TO CART</w:t>
      </w:r>
    </w:p>
    <w:p w:rsidR="00000000" w:rsidDel="00000000" w:rsidP="00000000" w:rsidRDefault="00000000" w:rsidRPr="00000000">
      <w:pPr>
        <w:spacing w:after="680" w:before="160" w:line="432" w:lineRule="auto"/>
        <w:ind w:right="160"/>
        <w:contextualSpacing w:val="0"/>
      </w:pPr>
      <w:r w:rsidDel="00000000" w:rsidR="00000000" w:rsidRPr="00000000">
        <w:rPr>
          <w:rFonts w:ascii="Times New Roman" w:cs="Times New Roman" w:eastAsia="Times New Roman" w:hAnsi="Times New Roman"/>
          <w:b w:val="1"/>
          <w:color w:val="363636"/>
          <w:sz w:val="24"/>
          <w:szCs w:val="24"/>
          <w:rtl w:val="0"/>
        </w:rPr>
        <w:t xml:space="preserve">Subscribe for regular deliveries!</w:t>
      </w:r>
    </w:p>
    <w:p w:rsidR="00000000" w:rsidDel="00000000" w:rsidP="00000000" w:rsidRDefault="00000000" w:rsidRPr="00000000">
      <w:pPr>
        <w:spacing w:after="680" w:before="160" w:line="432" w:lineRule="auto"/>
        <w:ind w:right="160"/>
        <w:contextualSpacing w:val="0"/>
      </w:pPr>
      <w:r w:rsidDel="00000000" w:rsidR="00000000" w:rsidRPr="00000000">
        <w:rPr>
          <w:rFonts w:ascii="Times New Roman" w:cs="Times New Roman" w:eastAsia="Times New Roman" w:hAnsi="Times New Roman"/>
          <w:b w:val="1"/>
          <w:color w:val="444444"/>
          <w:sz w:val="24"/>
          <w:szCs w:val="24"/>
          <w:shd w:fill="f5f5f5" w:val="clear"/>
          <w:rtl w:val="0"/>
        </w:rPr>
        <w:t xml:space="preserve"> ONE-TIME PURCHASE</w:t>
      </w:r>
    </w:p>
    <w:p w:rsidR="00000000" w:rsidDel="00000000" w:rsidP="00000000" w:rsidRDefault="00000000" w:rsidRPr="00000000">
      <w:pPr>
        <w:spacing w:after="680" w:before="160" w:line="432" w:lineRule="auto"/>
        <w:ind w:right="160"/>
        <w:contextualSpacing w:val="0"/>
      </w:pPr>
      <w:r w:rsidDel="00000000" w:rsidR="00000000" w:rsidRPr="00000000">
        <w:rPr>
          <w:rFonts w:ascii="Times New Roman" w:cs="Times New Roman" w:eastAsia="Times New Roman" w:hAnsi="Times New Roman"/>
          <w:b w:val="1"/>
          <w:color w:val="363636"/>
          <w:sz w:val="24"/>
          <w:szCs w:val="24"/>
          <w:rtl w:val="0"/>
        </w:rPr>
        <w:t xml:space="preserve"> SUBSCRIBE</w:t>
      </w:r>
    </w:p>
    <w:p w:rsidR="00000000" w:rsidDel="00000000" w:rsidP="00000000" w:rsidRDefault="00000000" w:rsidRPr="00000000">
      <w:pPr>
        <w:spacing w:after="680" w:before="160" w:line="432" w:lineRule="auto"/>
        <w:ind w:right="160"/>
        <w:contextualSpacing w:val="0"/>
      </w:pPr>
      <w:r w:rsidDel="00000000" w:rsidR="00000000" w:rsidRPr="00000000">
        <w:rPr>
          <w:rFonts w:ascii="Times New Roman" w:cs="Times New Roman" w:eastAsia="Times New Roman" w:hAnsi="Times New Roman"/>
          <w:color w:val="363636"/>
          <w:sz w:val="24"/>
          <w:szCs w:val="24"/>
          <w:rtl w:val="0"/>
        </w:rPr>
        <w:t xml:space="preserve">Deliver every12345678Week(s)Month(s)</w:t>
      </w:r>
      <w:hyperlink r:id="rId11">
        <w:r w:rsidDel="00000000" w:rsidR="00000000" w:rsidRPr="00000000">
          <w:rPr>
            <w:rFonts w:ascii="Times New Roman" w:cs="Times New Roman" w:eastAsia="Times New Roman" w:hAnsi="Times New Roman"/>
            <w:color w:val="337ab7"/>
            <w:sz w:val="24"/>
            <w:szCs w:val="24"/>
            <w:u w:val="single"/>
            <w:rtl w:val="0"/>
          </w:rPr>
          <w:t xml:space="preserve">See details</w:t>
        </w:r>
      </w:hyperlink>
    </w:p>
    <w:p w:rsidR="00000000" w:rsidDel="00000000" w:rsidP="00000000" w:rsidRDefault="00000000" w:rsidRPr="00000000">
      <w:pPr>
        <w:spacing w:after="380" w:before="160" w:line="432" w:lineRule="auto"/>
        <w:ind w:right="160"/>
        <w:contextualSpacing w:val="0"/>
      </w:pPr>
      <w:r w:rsidDel="00000000" w:rsidR="00000000" w:rsidRPr="00000000">
        <w:rPr>
          <w:rFonts w:ascii="Times New Roman" w:cs="Times New Roman" w:eastAsia="Times New Roman" w:hAnsi="Times New Roman"/>
          <w:color w:val="363636"/>
          <w:sz w:val="24"/>
          <w:szCs w:val="24"/>
          <w:rtl w:val="0"/>
        </w:rPr>
        <w:t xml:space="preserve">A </w:t>
      </w:r>
      <w:ins w:author="Anthony Wu" w:id="15" w:date="2016-04-11T10:12:42Z">
        <w:r w:rsidDel="00000000" w:rsidR="00000000" w:rsidRPr="00000000">
          <w:rPr>
            <w:rFonts w:ascii="Times New Roman" w:cs="Times New Roman" w:eastAsia="Times New Roman" w:hAnsi="Times New Roman"/>
            <w:color w:val="363636"/>
            <w:sz w:val="24"/>
            <w:szCs w:val="24"/>
            <w:rtl w:val="0"/>
          </w:rPr>
          <w:t xml:space="preserve">traditional </w:t>
        </w:r>
      </w:ins>
      <w:r w:rsidDel="00000000" w:rsidR="00000000" w:rsidRPr="00000000">
        <w:rPr>
          <w:rFonts w:ascii="Times New Roman" w:cs="Times New Roman" w:eastAsia="Times New Roman" w:hAnsi="Times New Roman"/>
          <w:color w:val="363636"/>
          <w:sz w:val="24"/>
          <w:szCs w:val="24"/>
          <w:rtl w:val="0"/>
        </w:rPr>
        <w:t xml:space="preserve">pillar of both Vietnamese cuisine and the noodle soup Hall of Fame, pho is a warm and welcome sight to the hungry, tired or stressed individual. Starting with a generous slab of premium </w:t>
      </w:r>
      <w:hyperlink r:id="rId12">
        <w:r w:rsidDel="00000000" w:rsidR="00000000" w:rsidRPr="00000000">
          <w:rPr>
            <w:rFonts w:ascii="Times New Roman" w:cs="Times New Roman" w:eastAsia="Times New Roman" w:hAnsi="Times New Roman"/>
            <w:color w:val="007a87"/>
            <w:sz w:val="24"/>
            <w:szCs w:val="24"/>
            <w:rtl w:val="0"/>
          </w:rPr>
          <w:t xml:space="preserve">Chairman's Reserve</w:t>
        </w:r>
      </w:hyperlink>
      <w:r w:rsidDel="00000000" w:rsidR="00000000" w:rsidRPr="00000000">
        <w:rPr>
          <w:rFonts w:ascii="Times New Roman" w:cs="Times New Roman" w:eastAsia="Times New Roman" w:hAnsi="Times New Roman"/>
          <w:color w:val="363636"/>
          <w:sz w:val="24"/>
          <w:szCs w:val="24"/>
          <w:rtl w:val="0"/>
        </w:rPr>
        <w:t xml:space="preserve"> brisket and heaps of beef shank and beef knuckle bones rich in collagen, marrow and minerals – all components of a healthy body - our pho is stewed for hours and steeped in a blend of premium spices including cloves, star anise, cinnamon, coriander, black cardamom and fennel. With a shot of fish sauce for natural umami (No MSG substitute here!) goodness, this soup is pho real (sorry, just had to)!</w:t>
      </w:r>
    </w:p>
    <w:p w:rsidR="00000000" w:rsidDel="00000000" w:rsidP="00000000" w:rsidRDefault="00000000" w:rsidRPr="00000000">
      <w:pPr>
        <w:spacing w:after="380" w:before="160" w:line="432" w:lineRule="auto"/>
        <w:ind w:right="160"/>
        <w:contextualSpacing w:val="0"/>
      </w:pPr>
      <w:r w:rsidDel="00000000" w:rsidR="00000000" w:rsidRPr="00000000">
        <w:rPr>
          <w:rtl w:val="0"/>
        </w:rPr>
      </w:r>
    </w:p>
    <w:p w:rsidR="00000000" w:rsidDel="00000000" w:rsidP="00000000" w:rsidRDefault="00000000" w:rsidRPr="00000000">
      <w:pPr>
        <w:spacing w:after="380" w:before="160" w:line="432" w:lineRule="auto"/>
        <w:ind w:right="160"/>
        <w:contextualSpacing w:val="0"/>
      </w:pPr>
      <w:r w:rsidDel="00000000" w:rsidR="00000000" w:rsidRPr="00000000">
        <w:rPr>
          <w:rFonts w:ascii="Times New Roman" w:cs="Times New Roman" w:eastAsia="Times New Roman" w:hAnsi="Times New Roman"/>
          <w:color w:val="363636"/>
          <w:sz w:val="24"/>
          <w:szCs w:val="24"/>
          <w:rtl w:val="0"/>
        </w:rPr>
        <w:t xml:space="preserve">Our Nomz Pho works either as a core recipe without the extras or a building block to a luxurious pho experience. We recommend garnishing with Thai basil, cilantro, bean sprouts, lime juice, spearmint, sriracha and hoisin sauce as desired (not included). </w:t>
      </w:r>
    </w:p>
    <w:p w:rsidR="00000000" w:rsidDel="00000000" w:rsidP="00000000" w:rsidRDefault="00000000" w:rsidRPr="00000000">
      <w:pPr>
        <w:spacing w:after="380" w:before="160" w:line="432" w:lineRule="auto"/>
        <w:ind w:right="160"/>
        <w:contextualSpacing w:val="0"/>
      </w:pPr>
      <w:r w:rsidDel="00000000" w:rsidR="00000000" w:rsidRPr="00000000">
        <w:rPr>
          <w:rFonts w:ascii="Times New Roman" w:cs="Times New Roman" w:eastAsia="Times New Roman" w:hAnsi="Times New Roman"/>
          <w:b w:val="1"/>
          <w:color w:val="363636"/>
          <w:sz w:val="24"/>
          <w:szCs w:val="24"/>
          <w:rtl w:val="0"/>
        </w:rPr>
        <w:t xml:space="preserve">Ingredients: </w:t>
      </w:r>
      <w:r w:rsidDel="00000000" w:rsidR="00000000" w:rsidRPr="00000000">
        <w:rPr>
          <w:rFonts w:ascii="Times New Roman" w:cs="Times New Roman" w:eastAsia="Times New Roman" w:hAnsi="Times New Roman"/>
          <w:color w:val="363636"/>
          <w:sz w:val="24"/>
          <w:szCs w:val="24"/>
          <w:rtl w:val="0"/>
        </w:rPr>
        <w:t xml:space="preserve">Beef shank bones, beef knuckle bones, Chairman's Reserve beef brisket, onion, ginger, salt, fish sauce, various spices (cloves, star anise, cinnamon, coriander, black cardamom and fennel)</w:t>
      </w:r>
    </w:p>
    <w:p w:rsidR="00000000" w:rsidDel="00000000" w:rsidP="00000000" w:rsidRDefault="00000000" w:rsidRPr="00000000">
      <w:pPr>
        <w:spacing w:after="380" w:before="160" w:line="432" w:lineRule="auto"/>
        <w:ind w:right="160"/>
        <w:contextualSpacing w:val="0"/>
      </w:pPr>
      <w:r w:rsidDel="00000000" w:rsidR="00000000" w:rsidRPr="00000000">
        <w:rPr>
          <w:rFonts w:ascii="Times New Roman" w:cs="Times New Roman" w:eastAsia="Times New Roman" w:hAnsi="Times New Roman"/>
          <w:color w:val="363636"/>
          <w:sz w:val="24"/>
          <w:szCs w:val="24"/>
          <w:rtl w:val="0"/>
        </w:rPr>
        <w:t xml:space="preserve">As with all Nomz products, our ingredients are world-class and freshly sourced from reputable vendors. While pricier, we consider the benefits worth it - the security of knowing premium inputs are being placed into our recipes and bodies and mostly importantly, the superior taste!</w:t>
      </w:r>
    </w:p>
    <w:p w:rsidR="00000000" w:rsidDel="00000000" w:rsidP="00000000" w:rsidRDefault="00000000" w:rsidRPr="00000000">
      <w:pPr>
        <w:spacing w:after="380" w:before="160" w:line="432" w:lineRule="auto"/>
        <w:ind w:right="160"/>
        <w:contextualSpacing w:val="0"/>
      </w:pPr>
      <w:r w:rsidDel="00000000" w:rsidR="00000000" w:rsidRPr="00000000">
        <w:rPr>
          <w:rFonts w:ascii="Times New Roman" w:cs="Times New Roman" w:eastAsia="Times New Roman" w:hAnsi="Times New Roman"/>
          <w:color w:val="363636"/>
          <w:sz w:val="24"/>
          <w:szCs w:val="24"/>
          <w:rtl w:val="0"/>
        </w:rPr>
        <w:t xml:space="preserve"> We do not use a pre-packed pho spice packet as spices lose their strength over time; we mix our own blend of spices procured from</w:t>
      </w:r>
      <w:ins w:author="Ruoyu Su" w:id="16" w:date="2016-04-09T11:21:28Z">
        <w:r w:rsidDel="00000000" w:rsidR="00000000" w:rsidRPr="00000000">
          <w:rPr>
            <w:rFonts w:ascii="Times New Roman" w:cs="Times New Roman" w:eastAsia="Times New Roman" w:hAnsi="Times New Roman"/>
            <w:color w:val="363636"/>
            <w:sz w:val="24"/>
            <w:szCs w:val="24"/>
            <w:rtl w:val="0"/>
          </w:rPr>
          <w:t xml:space="preserve"> </w:t>
        </w:r>
      </w:ins>
      <w:hyperlink r:id="rId13">
        <w:r w:rsidDel="00000000" w:rsidR="00000000" w:rsidRPr="00000000">
          <w:rPr>
            <w:rFonts w:ascii="Times New Roman" w:cs="Times New Roman" w:eastAsia="Times New Roman" w:hAnsi="Times New Roman"/>
            <w:color w:val="007a87"/>
            <w:sz w:val="24"/>
            <w:szCs w:val="24"/>
            <w:rtl w:val="0"/>
          </w:rPr>
          <w:t xml:space="preserve">spicehouse.com</w:t>
        </w:r>
      </w:hyperlink>
      <w:r w:rsidDel="00000000" w:rsidR="00000000" w:rsidRPr="00000000">
        <w:rPr>
          <w:rFonts w:ascii="Times New Roman" w:cs="Times New Roman" w:eastAsia="Times New Roman" w:hAnsi="Times New Roman"/>
          <w:color w:val="363636"/>
          <w:sz w:val="24"/>
          <w:szCs w:val="24"/>
          <w:rtl w:val="0"/>
        </w:rPr>
        <w:t xml:space="preserve">. We utilize </w:t>
      </w:r>
      <w:hyperlink r:id="rId14">
        <w:r w:rsidDel="00000000" w:rsidR="00000000" w:rsidRPr="00000000">
          <w:rPr>
            <w:rFonts w:ascii="Times New Roman" w:cs="Times New Roman" w:eastAsia="Times New Roman" w:hAnsi="Times New Roman"/>
            <w:color w:val="007a87"/>
            <w:sz w:val="24"/>
            <w:szCs w:val="24"/>
            <w:rtl w:val="0"/>
          </w:rPr>
          <w:t xml:space="preserve">Chairman's Reserve</w:t>
        </w:r>
      </w:hyperlink>
      <w:r w:rsidDel="00000000" w:rsidR="00000000" w:rsidRPr="00000000">
        <w:rPr>
          <w:rFonts w:ascii="Times New Roman" w:cs="Times New Roman" w:eastAsia="Times New Roman" w:hAnsi="Times New Roman"/>
          <w:color w:val="363636"/>
          <w:sz w:val="24"/>
          <w:szCs w:val="24"/>
          <w:rtl w:val="0"/>
        </w:rPr>
        <w:t xml:space="preserve"> brisket, a certified premium cut which includes only USDA Prime or the top quartile of USDA Choice meat. These are the two highest grades of the nine quality levels for beef as defined by the US Department of Agriculture.</w:t>
      </w:r>
    </w:p>
    <w:p w:rsidR="00000000" w:rsidDel="00000000" w:rsidP="00000000" w:rsidRDefault="00000000" w:rsidRPr="00000000">
      <w:pPr>
        <w:keepNext w:val="0"/>
        <w:keepLines w:val="0"/>
        <w:spacing w:after="380" w:before="160" w:line="360" w:lineRule="auto"/>
        <w:contextualSpacing w:val="0"/>
      </w:pPr>
      <w:hyperlink r:id="rId15">
        <w:r w:rsidDel="00000000" w:rsidR="00000000" w:rsidRPr="00000000">
          <w:rPr>
            <w:color w:val="1155cc"/>
            <w:sz w:val="24"/>
            <w:szCs w:val="24"/>
            <w:u w:val="single"/>
            <w:rtl w:val="0"/>
          </w:rPr>
          <w:t xml:space="preserve">KOREAN OXBONE SOUP (SUL LUN TANG)</w:t>
        </w:r>
      </w:hyperlink>
    </w:p>
    <w:p w:rsidR="00000000" w:rsidDel="00000000" w:rsidP="00000000" w:rsidRDefault="00000000" w:rsidRPr="00000000">
      <w:pPr>
        <w:spacing w:after="32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Coming Soon!</w:t>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NOTIFY ME WHEN THIS PRODUCT IS AVAILABLE:</w:t>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A hangover favorite!</w:t>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This meal - while</w:t>
      </w:r>
      <w:ins w:author="Ruoyu Su" w:id="17" w:date="2016-04-09T11:21:41Z">
        <w:r w:rsidDel="00000000" w:rsidR="00000000" w:rsidRPr="00000000">
          <w:rPr>
            <w:rFonts w:ascii="Times New Roman" w:cs="Times New Roman" w:eastAsia="Times New Roman" w:hAnsi="Times New Roman"/>
            <w:color w:val="363636"/>
            <w:sz w:val="24"/>
            <w:szCs w:val="24"/>
            <w:rtl w:val="0"/>
          </w:rPr>
          <w:t xml:space="preserve"> </w:t>
        </w:r>
        <w:r w:rsidDel="00000000" w:rsidR="00000000" w:rsidRPr="00000000">
          <w:rPr>
            <w:rFonts w:ascii="Times New Roman" w:cs="Times New Roman" w:eastAsia="Times New Roman" w:hAnsi="Times New Roman"/>
            <w:color w:val="363636"/>
            <w:sz w:val="24"/>
            <w:szCs w:val="24"/>
            <w:rtl w:val="0"/>
            <w:rPrChange w:author="Ruoyu Su" w:id="18" w:date="2016-04-09T11:21:41Z">
              <w:rPr>
                <w:rFonts w:ascii="Times New Roman" w:cs="Times New Roman" w:eastAsia="Times New Roman" w:hAnsi="Times New Roman"/>
                <w:color w:val="363636"/>
                <w:sz w:val="24"/>
                <w:szCs w:val="24"/>
              </w:rPr>
            </w:rPrChange>
          </w:rPr>
          <w:t xml:space="preserve">convenient</w:t>
        </w:r>
      </w:ins>
      <w:del w:author="Ruoyu Su" w:id="17" w:date="2016-04-09T11:21:41Z">
        <w:r w:rsidDel="00000000" w:rsidR="00000000" w:rsidRPr="00000000">
          <w:rPr>
            <w:rFonts w:ascii="Times New Roman" w:cs="Times New Roman" w:eastAsia="Times New Roman" w:hAnsi="Times New Roman"/>
            <w:color w:val="363636"/>
            <w:sz w:val="24"/>
            <w:szCs w:val="24"/>
            <w:rtl w:val="0"/>
          </w:rPr>
          <w:delText xml:space="preserve"> simple</w:delText>
        </w:r>
      </w:del>
      <w:r w:rsidDel="00000000" w:rsidR="00000000" w:rsidRPr="00000000">
        <w:rPr>
          <w:rFonts w:ascii="Times New Roman" w:cs="Times New Roman" w:eastAsia="Times New Roman" w:hAnsi="Times New Roman"/>
          <w:color w:val="363636"/>
          <w:sz w:val="24"/>
          <w:szCs w:val="24"/>
          <w:rtl w:val="0"/>
        </w:rPr>
        <w:t xml:space="preserve"> and healthy - requires an immense amount of preparation time, making this nomz recipe perfect for busy individuals. And it is full of collagen, marrow and other nutrients - great for restoring one's body and soul during the busy city life!</w:t>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This stew is traditionally unsalted and seasoned with salt and black pepper as desired.</w:t>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b w:val="1"/>
          <w:color w:val="363636"/>
          <w:sz w:val="24"/>
          <w:szCs w:val="24"/>
          <w:rtl w:val="0"/>
        </w:rPr>
        <w:t xml:space="preserve">Ingredients:</w:t>
      </w:r>
      <w:r w:rsidDel="00000000" w:rsidR="00000000" w:rsidRPr="00000000">
        <w:rPr>
          <w:rFonts w:ascii="Times New Roman" w:cs="Times New Roman" w:eastAsia="Times New Roman" w:hAnsi="Times New Roman"/>
          <w:color w:val="363636"/>
          <w:sz w:val="24"/>
          <w:szCs w:val="24"/>
          <w:rtl w:val="0"/>
        </w:rPr>
        <w:t xml:space="preserve"> Oxbone, beef, green onions, daikon radish, yellow onion</w:t>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As with all Nomz products, our ingredients are world-class and freshly sourced from reputable vendors. While pricier, we consider the benefits worth it - the security of knowing premium inputs are being placed into our recipes and our bodies and mostly importantly, the superior taste!</w:t>
      </w:r>
    </w:p>
    <w:p w:rsidR="00000000" w:rsidDel="00000000" w:rsidP="00000000" w:rsidRDefault="00000000" w:rsidRPr="00000000">
      <w:pPr>
        <w:spacing w:after="380" w:before="160" w:line="432" w:lineRule="auto"/>
        <w:ind w:left="160" w:firstLine="0"/>
        <w:contextualSpacing w:val="0"/>
      </w:pPr>
      <w:r w:rsidDel="00000000" w:rsidR="00000000" w:rsidRPr="00000000">
        <w:rPr>
          <w:rFonts w:ascii="Times New Roman" w:cs="Times New Roman" w:eastAsia="Times New Roman" w:hAnsi="Times New Roman"/>
          <w:color w:val="363636"/>
          <w:sz w:val="24"/>
          <w:szCs w:val="24"/>
          <w:rtl w:val="0"/>
        </w:rPr>
        <w:t xml:space="preserve">Our brisket is graded USDA Choice, the 2</w:t>
      </w:r>
      <w:r w:rsidDel="00000000" w:rsidR="00000000" w:rsidRPr="00000000">
        <w:rPr>
          <w:rFonts w:ascii="Times New Roman" w:cs="Times New Roman" w:eastAsia="Times New Roman" w:hAnsi="Times New Roman"/>
          <w:color w:val="363636"/>
          <w:sz w:val="24"/>
          <w:szCs w:val="24"/>
          <w:vertAlign w:val="superscript"/>
          <w:rtl w:val="0"/>
        </w:rPr>
        <w:t xml:space="preserve">nd</w:t>
      </w:r>
      <w:r w:rsidDel="00000000" w:rsidR="00000000" w:rsidRPr="00000000">
        <w:rPr>
          <w:rFonts w:ascii="Times New Roman" w:cs="Times New Roman" w:eastAsia="Times New Roman" w:hAnsi="Times New Roman"/>
          <w:color w:val="363636"/>
          <w:sz w:val="24"/>
          <w:szCs w:val="24"/>
          <w:rtl w:val="0"/>
        </w:rPr>
        <w:t xml:space="preserve">highest grade beef of the nine quality levels as defined by the US Department of Agriculture.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thony Wu" w:id="0" w:date="2016-04-11T09:3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Ignored as convenient and simple are not used as synonyms now. I inserted additional text that include convenient instead.</w:t>
      </w:r>
    </w:p>
  </w:comment>
  <w:comment w:author="Anthony Wu" w:id="3" w:date="2016-04-11T10:0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Anthony Wu" w:id="4" w:date="2016-04-11T10:11: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ignore, premium is used a few words after</w:t>
      </w:r>
    </w:p>
  </w:comment>
  <w:comment w:author="Anthony Wu" w:id="1" w:date="2016-04-11T09:3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Anthony Wu" w:id="2" w:date="2016-04-11T09:34: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 Frozen for delivery and convenience"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atnomz.com/#nogo" TargetMode="External"/><Relationship Id="rId10" Type="http://schemas.openxmlformats.org/officeDocument/2006/relationships/hyperlink" Target="https://www.eatnomz.com/products/vietnamese-beef-pho-ph-bo" TargetMode="External"/><Relationship Id="rId13" Type="http://schemas.openxmlformats.org/officeDocument/2006/relationships/hyperlink" Target="http://spicehouse.com/" TargetMode="External"/><Relationship Id="rId12" Type="http://schemas.openxmlformats.org/officeDocument/2006/relationships/hyperlink" Target="http://www.chairmansreservemeats.com/beef/product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eadingeagle.com/berks-country/article/how-a-dream-to-start-a-farm-mushroomed&amp;template=mobileart" TargetMode="External"/><Relationship Id="rId15" Type="http://schemas.openxmlformats.org/officeDocument/2006/relationships/hyperlink" Target="https://www.eatnomz.com/products/korean-oxtail-soup-sul-lun-tang" TargetMode="External"/><Relationship Id="rId14" Type="http://schemas.openxmlformats.org/officeDocument/2006/relationships/hyperlink" Target="http://www.chairmansreservemeats.com/beef/products/" TargetMode="External"/><Relationship Id="rId5" Type="http://schemas.openxmlformats.org/officeDocument/2006/relationships/styles" Target="styles.xml"/><Relationship Id="rId6" Type="http://schemas.openxmlformats.org/officeDocument/2006/relationships/hyperlink" Target="https://www.eatnomz.com/products/chinese-chicken-soup-xiang-gu-ji-tang" TargetMode="External"/><Relationship Id="rId7" Type="http://schemas.openxmlformats.org/officeDocument/2006/relationships/hyperlink" Target="https://www.eatnomz.com/#nogo" TargetMode="External"/><Relationship Id="rId8" Type="http://schemas.openxmlformats.org/officeDocument/2006/relationships/hyperlink" Target="http://www.bellandevans.com/organic" TargetMode="External"/></Relationships>
</file>