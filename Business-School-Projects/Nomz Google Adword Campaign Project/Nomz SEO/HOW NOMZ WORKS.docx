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20" w:before="0" w:line="300" w:lineRule="auto"/>
        <w:contextualSpacing w:val="0"/>
        <w:jc w:val="center"/>
      </w:pPr>
      <w:bookmarkStart w:colFirst="0" w:colLast="0" w:name="h.5vshx1txmplg" w:id="0"/>
      <w:bookmarkEnd w:id="0"/>
      <w:r w:rsidDel="00000000" w:rsidR="00000000" w:rsidRPr="00000000">
        <w:rPr>
          <w:b w:val="1"/>
          <w:color w:val="363636"/>
          <w:sz w:val="161"/>
          <w:szCs w:val="161"/>
          <w:highlight w:val="white"/>
          <w:rtl w:val="0"/>
        </w:rPr>
        <w:t xml:space="preserve">HOW NOMZ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32" w:lineRule="auto"/>
        <w:ind w:left="160" w:right="160" w:firstLine="0"/>
        <w:contextualSpacing w:val="0"/>
      </w:pPr>
      <w:r w:rsidDel="00000000" w:rsidR="00000000" w:rsidRPr="00000000">
        <w:rPr>
          <w:rtl w:val="0"/>
        </w:rPr>
      </w:r>
    </w:p>
    <w:p w:rsidR="00000000" w:rsidDel="00000000" w:rsidP="00000000" w:rsidRDefault="00000000" w:rsidRPr="00000000">
      <w:pPr>
        <w:spacing w:after="160" w:before="160" w:line="432" w:lineRule="auto"/>
        <w:ind w:left="160" w:right="320" w:firstLine="0"/>
        <w:contextualSpacing w:val="0"/>
        <w:jc w:val="center"/>
      </w:pPr>
      <w:r w:rsidDel="00000000" w:rsidR="00000000" w:rsidRPr="00000000">
        <w:drawing>
          <wp:inline distB="114300" distT="114300" distL="114300" distR="114300">
            <wp:extent cx="1905000" cy="1905000"/>
            <wp:effectExtent b="0" l="0" r="0" t="0"/>
            <wp:docPr descr="We Stew" id="2" name="image03.jpg"/>
            <a:graphic>
              <a:graphicData uri="http://schemas.openxmlformats.org/drawingml/2006/picture">
                <pic:pic>
                  <pic:nvPicPr>
                    <pic:cNvPr descr="We Stew" id="0" name="image03.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160" w:right="320" w:firstLine="0"/>
        <w:contextualSpacing w:val="0"/>
        <w:jc w:val="center"/>
      </w:pPr>
      <w:bookmarkStart w:colFirst="0" w:colLast="0" w:name="h.u88ww1yemrng" w:id="1"/>
      <w:bookmarkEnd w:id="1"/>
      <w:r w:rsidDel="00000000" w:rsidR="00000000" w:rsidRPr="00000000">
        <w:rPr>
          <w:color w:val="363636"/>
          <w:sz w:val="33"/>
          <w:szCs w:val="33"/>
          <w:highlight w:val="white"/>
          <w:rtl w:val="0"/>
        </w:rPr>
        <w:t xml:space="preserve">WE STEW</w:t>
      </w:r>
    </w:p>
    <w:p w:rsidR="00000000" w:rsidDel="00000000" w:rsidP="00000000" w:rsidRDefault="00000000" w:rsidRPr="00000000">
      <w:pPr>
        <w:spacing w:after="160" w:before="160" w:line="432" w:lineRule="auto"/>
        <w:ind w:left="320" w:right="320" w:firstLine="0"/>
        <w:contextualSpacing w:val="0"/>
        <w:jc w:val="center"/>
      </w:pPr>
      <w:r w:rsidDel="00000000" w:rsidR="00000000" w:rsidRPr="00000000">
        <w:drawing>
          <wp:inline distB="114300" distT="114300" distL="114300" distR="114300">
            <wp:extent cx="1905000" cy="1905000"/>
            <wp:effectExtent b="0" l="0" r="0" t="0"/>
            <wp:docPr descr="choose" id="1" name="image02.jpg"/>
            <a:graphic>
              <a:graphicData uri="http://schemas.openxmlformats.org/drawingml/2006/picture">
                <pic:pic>
                  <pic:nvPicPr>
                    <pic:cNvPr descr="choose" id="0" name="image02.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320" w:right="320" w:firstLine="0"/>
        <w:contextualSpacing w:val="0"/>
        <w:jc w:val="center"/>
      </w:pPr>
      <w:bookmarkStart w:colFirst="0" w:colLast="0" w:name="h.xo4dqvneu53" w:id="2"/>
      <w:bookmarkEnd w:id="2"/>
      <w:r w:rsidDel="00000000" w:rsidR="00000000" w:rsidRPr="00000000">
        <w:rPr>
          <w:color w:val="363636"/>
          <w:sz w:val="33"/>
          <w:szCs w:val="33"/>
          <w:highlight w:val="white"/>
          <w:rtl w:val="0"/>
        </w:rPr>
        <w:t xml:space="preserve">YOU CHOOSE</w:t>
      </w:r>
    </w:p>
    <w:p w:rsidR="00000000" w:rsidDel="00000000" w:rsidP="00000000" w:rsidRDefault="00000000" w:rsidRPr="00000000">
      <w:pPr>
        <w:spacing w:after="160" w:before="160" w:line="432" w:lineRule="auto"/>
        <w:ind w:left="320" w:right="320" w:firstLine="0"/>
        <w:contextualSpacing w:val="0"/>
        <w:jc w:val="center"/>
      </w:pPr>
      <w:r w:rsidDel="00000000" w:rsidR="00000000" w:rsidRPr="00000000">
        <w:drawing>
          <wp:inline distB="114300" distT="114300" distL="114300" distR="114300">
            <wp:extent cx="1905000" cy="1905000"/>
            <wp:effectExtent b="0" l="0" r="0" t="0"/>
            <wp:docPr descr="Heat" id="7" name="image13.jpg"/>
            <a:graphic>
              <a:graphicData uri="http://schemas.openxmlformats.org/drawingml/2006/picture">
                <pic:pic>
                  <pic:nvPicPr>
                    <pic:cNvPr descr="Heat" id="0" name="image13.jp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320" w:right="320" w:firstLine="0"/>
        <w:contextualSpacing w:val="0"/>
        <w:jc w:val="center"/>
      </w:pPr>
      <w:bookmarkStart w:colFirst="0" w:colLast="0" w:name="h.x6nalvrd93ht" w:id="3"/>
      <w:bookmarkEnd w:id="3"/>
      <w:r w:rsidDel="00000000" w:rsidR="00000000" w:rsidRPr="00000000">
        <w:rPr>
          <w:color w:val="363636"/>
          <w:sz w:val="33"/>
          <w:szCs w:val="33"/>
          <w:highlight w:val="white"/>
          <w:rtl w:val="0"/>
        </w:rPr>
        <w:t xml:space="preserve">WE DELIVER</w:t>
      </w:r>
    </w:p>
    <w:p w:rsidR="00000000" w:rsidDel="00000000" w:rsidP="00000000" w:rsidRDefault="00000000" w:rsidRPr="00000000">
      <w:pPr>
        <w:spacing w:after="160" w:before="160" w:line="432" w:lineRule="auto"/>
        <w:ind w:left="320" w:right="160" w:firstLine="0"/>
        <w:contextualSpacing w:val="0"/>
        <w:jc w:val="center"/>
      </w:pPr>
      <w:r w:rsidDel="00000000" w:rsidR="00000000" w:rsidRPr="00000000">
        <w:drawing>
          <wp:inline distB="114300" distT="114300" distL="114300" distR="114300">
            <wp:extent cx="1905000" cy="1905000"/>
            <wp:effectExtent b="0" l="0" r="0" t="0"/>
            <wp:docPr descr="Season" id="3" name="image06.jpg"/>
            <a:graphic>
              <a:graphicData uri="http://schemas.openxmlformats.org/drawingml/2006/picture">
                <pic:pic>
                  <pic:nvPicPr>
                    <pic:cNvPr descr="Season" id="0" name="image06.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320" w:right="160" w:firstLine="0"/>
        <w:contextualSpacing w:val="0"/>
        <w:jc w:val="center"/>
      </w:pPr>
      <w:bookmarkStart w:colFirst="0" w:colLast="0" w:name="h.vepk204wn0tz" w:id="4"/>
      <w:bookmarkEnd w:id="4"/>
      <w:r w:rsidDel="00000000" w:rsidR="00000000" w:rsidRPr="00000000">
        <w:rPr>
          <w:color w:val="363636"/>
          <w:sz w:val="33"/>
          <w:szCs w:val="33"/>
          <w:highlight w:val="white"/>
          <w:rtl w:val="0"/>
        </w:rPr>
        <w:t xml:space="preserve">YOU EAT (ANYTIME!)</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1otrwjj4s6fp" w:id="5"/>
      <w:bookmarkEnd w:id="5"/>
      <w:r w:rsidDel="00000000" w:rsidR="00000000" w:rsidRPr="00000000">
        <w:rPr>
          <w:color w:val="363636"/>
          <w:sz w:val="33"/>
          <w:szCs w:val="33"/>
          <w:highlight w:val="white"/>
          <w:rtl w:val="0"/>
        </w:rPr>
        <w:t xml:space="preserve">WE STEW</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Our team prepares authentic Asian recipes – no General Tso’s here! – using high-quality ingredients, no MSG or added preservatives and strict processing standards.  Our benchmarks are the delicious Asian</w:t>
      </w:r>
      <w:ins w:author="Anthony Wu" w:id="0" w:date="2016-04-11T09:56:11Z">
        <w:r w:rsidDel="00000000" w:rsidR="00000000" w:rsidRPr="00000000">
          <w:rPr>
            <w:color w:val="363636"/>
            <w:sz w:val="28"/>
            <w:szCs w:val="28"/>
            <w:highlight w:val="white"/>
            <w:rtl w:val="0"/>
          </w:rPr>
          <w:t xml:space="preserve"> noodle</w:t>
        </w:r>
      </w:ins>
      <w:r w:rsidDel="00000000" w:rsidR="00000000" w:rsidRPr="00000000">
        <w:rPr>
          <w:color w:val="363636"/>
          <w:sz w:val="28"/>
          <w:szCs w:val="28"/>
          <w:highlight w:val="white"/>
          <w:rtl w:val="0"/>
        </w:rPr>
        <w:t xml:space="preserve"> soups our parents made us growing up, and we aspire to stay loyal to the taste, standards and care our parents devoted to the craft. After hours of reduction, we place our broths in BPA-free containers custom-engineered for chilling and ultimately delivery.</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y4wjq7ffgdi8" w:id="6"/>
      <w:bookmarkEnd w:id="6"/>
      <w:r w:rsidDel="00000000" w:rsidR="00000000" w:rsidRPr="00000000">
        <w:rPr>
          <w:color w:val="363636"/>
          <w:sz w:val="33"/>
          <w:szCs w:val="33"/>
          <w:highlight w:val="white"/>
          <w:rtl w:val="0"/>
        </w:rPr>
        <w:t xml:space="preserve">YOU CHOOSE</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Select which </w:t>
      </w:r>
      <w:ins w:author="Anthony Wu" w:id="1" w:date="2016-04-11T09:56:19Z">
        <w:r w:rsidDel="00000000" w:rsidR="00000000" w:rsidRPr="00000000">
          <w:rPr>
            <w:color w:val="363636"/>
            <w:sz w:val="28"/>
            <w:szCs w:val="28"/>
            <w:highlight w:val="white"/>
            <w:rtl w:val="0"/>
          </w:rPr>
          <w:t xml:space="preserve">traditional </w:t>
        </w:r>
      </w:ins>
      <w:r w:rsidDel="00000000" w:rsidR="00000000" w:rsidRPr="00000000">
        <w:rPr>
          <w:color w:val="363636"/>
          <w:sz w:val="28"/>
          <w:szCs w:val="28"/>
          <w:highlight w:val="white"/>
          <w:rtl w:val="0"/>
        </w:rPr>
        <w:t xml:space="preserve">recipe you wish to purchase and add extras (such as noodles!) as necessary.</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nmphkgbgrwsk" w:id="7"/>
      <w:bookmarkEnd w:id="7"/>
      <w:r w:rsidDel="00000000" w:rsidR="00000000" w:rsidRPr="00000000">
        <w:rPr>
          <w:color w:val="363636"/>
          <w:sz w:val="33"/>
          <w:szCs w:val="33"/>
          <w:highlight w:val="white"/>
          <w:rtl w:val="0"/>
        </w:rPr>
        <w:t xml:space="preserve">WE DELIVER</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You select the delivery date, we deliver nomz to door - all the work is on us!</w:t>
      </w:r>
      <w:ins w:author="Anthony Wu" w:id="2" w:date="2016-04-11T09:56:28Z">
        <w:r w:rsidDel="00000000" w:rsidR="00000000" w:rsidRPr="00000000">
          <w:rPr>
            <w:color w:val="363636"/>
            <w:sz w:val="28"/>
            <w:szCs w:val="28"/>
            <w:highlight w:val="white"/>
            <w:rtl w:val="0"/>
          </w:rPr>
          <w:t xml:space="preserve"> Easy!</w:t>
        </w:r>
      </w:ins>
      <w:r w:rsidDel="00000000" w:rsidR="00000000" w:rsidRPr="00000000">
        <w:rPr>
          <w:color w:val="363636"/>
          <w:sz w:val="28"/>
          <w:szCs w:val="28"/>
          <w:highlight w:val="white"/>
          <w:rtl w:val="0"/>
        </w:rPr>
        <w:t xml:space="preserve"> Currently, we deliver Tuesday and Sunday evenings, subject to change.</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vtri8v83axbt" w:id="8"/>
      <w:bookmarkEnd w:id="8"/>
      <w:r w:rsidDel="00000000" w:rsidR="00000000" w:rsidRPr="00000000">
        <w:rPr>
          <w:color w:val="363636"/>
          <w:sz w:val="33"/>
          <w:szCs w:val="33"/>
          <w:highlight w:val="white"/>
          <w:rtl w:val="0"/>
        </w:rPr>
        <w:t xml:space="preserve">YOU EAT (ANYTIME!)</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Store nomz in your freezer and have a</w:t>
      </w:r>
      <w:ins w:author="Ruoyu Su" w:id="3" w:date="2016-04-11T09:55:50Z">
        <w:commentRangeStart w:id="0"/>
        <w:r w:rsidDel="00000000" w:rsidR="00000000" w:rsidRPr="00000000">
          <w:rPr>
            <w:color w:val="363636"/>
            <w:sz w:val="28"/>
            <w:szCs w:val="28"/>
            <w:highlight w:val="white"/>
            <w:rtl w:val="0"/>
          </w:rPr>
          <w:t xml:space="preserve"> delicious and healthy</w:t>
        </w:r>
      </w:ins>
      <w:del w:author="Ruoyu Su" w:id="3" w:date="2016-04-11T09:55:50Z">
        <w:commentRangeEnd w:id="0"/>
        <w:r w:rsidDel="00000000" w:rsidR="00000000" w:rsidRPr="00000000">
          <w:commentReference w:id="0"/>
        </w:r>
        <w:r w:rsidDel="00000000" w:rsidR="00000000" w:rsidRPr="00000000">
          <w:rPr>
            <w:color w:val="363636"/>
            <w:sz w:val="28"/>
            <w:szCs w:val="28"/>
            <w:highlight w:val="white"/>
            <w:rtl w:val="0"/>
          </w:rPr>
          <w:delText xml:space="preserve"> delicious and wholesome</w:delText>
        </w:r>
      </w:del>
      <w:r w:rsidDel="00000000" w:rsidR="00000000" w:rsidRPr="00000000">
        <w:rPr>
          <w:color w:val="363636"/>
          <w:sz w:val="28"/>
          <w:szCs w:val="28"/>
          <w:highlight w:val="white"/>
          <w:rtl w:val="0"/>
        </w:rPr>
        <w:t xml:space="preserve"> meal ready in ~8 minutes of low-touch preparation whenever you 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220" w:before="0" w:line="300" w:lineRule="auto"/>
        <w:contextualSpacing w:val="0"/>
        <w:jc w:val="center"/>
      </w:pPr>
      <w:bookmarkStart w:colFirst="0" w:colLast="0" w:name="h.ecw8ounk14r8" w:id="9"/>
      <w:bookmarkEnd w:id="9"/>
      <w:r w:rsidDel="00000000" w:rsidR="00000000" w:rsidRPr="00000000">
        <w:rPr>
          <w:b w:val="1"/>
          <w:color w:val="363636"/>
          <w:sz w:val="161"/>
          <w:szCs w:val="161"/>
          <w:highlight w:val="white"/>
          <w:rtl w:val="0"/>
        </w:rPr>
        <w:t xml:space="preserve">HOW TO PREPARE NOMZ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32" w:lineRule="auto"/>
        <w:ind w:left="160" w:right="160" w:firstLine="0"/>
        <w:contextualSpacing w:val="0"/>
      </w:pPr>
      <w:r w:rsidDel="00000000" w:rsidR="00000000" w:rsidRPr="00000000">
        <w:rPr>
          <w:rtl w:val="0"/>
        </w:rPr>
      </w:r>
    </w:p>
    <w:p w:rsidR="00000000" w:rsidDel="00000000" w:rsidP="00000000" w:rsidRDefault="00000000" w:rsidRPr="00000000">
      <w:pPr>
        <w:spacing w:after="160" w:before="160" w:line="432" w:lineRule="auto"/>
        <w:ind w:left="160" w:right="320" w:firstLine="0"/>
        <w:contextualSpacing w:val="0"/>
        <w:jc w:val="center"/>
      </w:pPr>
      <w:r w:rsidDel="00000000" w:rsidR="00000000" w:rsidRPr="00000000">
        <w:drawing>
          <wp:inline distB="114300" distT="114300" distL="114300" distR="114300">
            <wp:extent cx="1905000" cy="1905000"/>
            <wp:effectExtent b="0" l="0" r="0" t="0"/>
            <wp:docPr descr="Add Water" id="5" name="image11.png"/>
            <a:graphic>
              <a:graphicData uri="http://schemas.openxmlformats.org/drawingml/2006/picture">
                <pic:pic>
                  <pic:nvPicPr>
                    <pic:cNvPr descr="Add Water" id="0" name="image11.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160" w:right="320" w:firstLine="0"/>
        <w:contextualSpacing w:val="0"/>
        <w:jc w:val="center"/>
      </w:pPr>
      <w:bookmarkStart w:colFirst="0" w:colLast="0" w:name="h.rbr9evj6jzo9" w:id="10"/>
      <w:bookmarkEnd w:id="10"/>
      <w:r w:rsidDel="00000000" w:rsidR="00000000" w:rsidRPr="00000000">
        <w:rPr>
          <w:color w:val="363636"/>
          <w:sz w:val="33"/>
          <w:szCs w:val="33"/>
          <w:highlight w:val="white"/>
          <w:rtl w:val="0"/>
        </w:rPr>
        <w:t xml:space="preserve">PLACE</w:t>
      </w:r>
    </w:p>
    <w:p w:rsidR="00000000" w:rsidDel="00000000" w:rsidP="00000000" w:rsidRDefault="00000000" w:rsidRPr="00000000">
      <w:pPr>
        <w:spacing w:after="160" w:before="160" w:line="432" w:lineRule="auto"/>
        <w:ind w:left="320" w:right="320" w:firstLine="0"/>
        <w:contextualSpacing w:val="0"/>
        <w:jc w:val="center"/>
      </w:pPr>
      <w:r w:rsidDel="00000000" w:rsidR="00000000" w:rsidRPr="00000000">
        <w:drawing>
          <wp:inline distB="114300" distT="114300" distL="114300" distR="114300">
            <wp:extent cx="1905000" cy="19050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320" w:right="320" w:firstLine="0"/>
        <w:contextualSpacing w:val="0"/>
        <w:jc w:val="center"/>
      </w:pPr>
      <w:bookmarkStart w:colFirst="0" w:colLast="0" w:name="h.c445c7lnoevl" w:id="11"/>
      <w:bookmarkEnd w:id="11"/>
      <w:r w:rsidDel="00000000" w:rsidR="00000000" w:rsidRPr="00000000">
        <w:rPr>
          <w:color w:val="363636"/>
          <w:sz w:val="33"/>
          <w:szCs w:val="33"/>
          <w:highlight w:val="white"/>
          <w:rtl w:val="0"/>
        </w:rPr>
        <w:t xml:space="preserve">HEAT</w:t>
      </w:r>
    </w:p>
    <w:p w:rsidR="00000000" w:rsidDel="00000000" w:rsidP="00000000" w:rsidRDefault="00000000" w:rsidRPr="00000000">
      <w:pPr>
        <w:spacing w:after="160" w:before="160" w:line="432" w:lineRule="auto"/>
        <w:ind w:left="320" w:right="160" w:firstLine="0"/>
        <w:contextualSpacing w:val="0"/>
        <w:jc w:val="center"/>
      </w:pPr>
      <w:del w:author="Ruoyu Su" w:id="4" w:date="2016-04-09T11:06:54Z">
        <w:r w:rsidDel="00000000" w:rsidR="00000000" w:rsidRPr="00000000">
          <w:drawing>
            <wp:inline distB="114300" distT="114300" distL="114300" distR="114300">
              <wp:extent cx="1905000" cy="1905000"/>
              <wp:effectExtent b="0" l="0" r="0" t="0"/>
              <wp:docPr descr="Season" id="4" name="image09.png"/>
              <a:graphic>
                <a:graphicData uri="http://schemas.openxmlformats.org/drawingml/2006/picture">
                  <pic:pic>
                    <pic:nvPicPr>
                      <pic:cNvPr descr="Season" id="0" name="image09.png"/>
                      <pic:cNvPicPr preferRelativeResize="0"/>
                    </pic:nvPicPr>
                    <pic:blipFill>
                      <a:blip r:embed="rId12"/>
                      <a:srcRect b="0" l="0" r="0" t="0"/>
                      <a:stretch>
                        <a:fillRect/>
                      </a:stretch>
                    </pic:blipFill>
                    <pic:spPr>
                      <a:xfrm>
                        <a:off x="0" y="0"/>
                        <a:ext cx="1905000" cy="1905000"/>
                      </a:xfrm>
                      <a:prstGeom prst="rect"/>
                      <a:ln/>
                    </pic:spPr>
                  </pic:pic>
                </a:graphicData>
              </a:graphic>
            </wp:inline>
          </w:drawing>
        </w:r>
      </w:del>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320" w:right="160" w:firstLine="0"/>
        <w:contextualSpacing w:val="0"/>
        <w:jc w:val="center"/>
      </w:pPr>
      <w:bookmarkStart w:colFirst="0" w:colLast="0" w:name="h.1e9z775rvr1b" w:id="12"/>
      <w:bookmarkEnd w:id="12"/>
      <w:r w:rsidDel="00000000" w:rsidR="00000000" w:rsidRPr="00000000">
        <w:rPr>
          <w:color w:val="363636"/>
          <w:sz w:val="33"/>
          <w:szCs w:val="33"/>
          <w:highlight w:val="white"/>
          <w:rtl w:val="0"/>
        </w:rPr>
        <w:t xml:space="preserve">SEASON</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qg3ior8ggr6l" w:id="13"/>
      <w:bookmarkEnd w:id="13"/>
      <w:r w:rsidDel="00000000" w:rsidR="00000000" w:rsidRPr="00000000">
        <w:rPr>
          <w:color w:val="363636"/>
          <w:sz w:val="33"/>
          <w:szCs w:val="33"/>
          <w:highlight w:val="white"/>
          <w:rtl w:val="0"/>
        </w:rPr>
        <w:t xml:space="preserve">PLACE</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Place contents in pot (to remove, run water over container) + add 1 cup water (line on container is 1 cup).</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r2vhk56by3ij" w:id="14"/>
      <w:bookmarkEnd w:id="14"/>
      <w:r w:rsidDel="00000000" w:rsidR="00000000" w:rsidRPr="00000000">
        <w:rPr>
          <w:color w:val="363636"/>
          <w:sz w:val="33"/>
          <w:szCs w:val="33"/>
          <w:highlight w:val="white"/>
          <w:rtl w:val="0"/>
        </w:rPr>
        <w:t xml:space="preserve">HEAT</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Heat for 8 min or until contents have separated. Stir occasionally, keep covered.</w:t>
      </w:r>
    </w:p>
    <w:p w:rsidR="00000000" w:rsidDel="00000000" w:rsidP="00000000" w:rsidRDefault="00000000" w:rsidRPr="00000000">
      <w:pPr>
        <w:pStyle w:val="Heading2"/>
        <w:keepNext w:val="0"/>
        <w:keepLines w:val="0"/>
        <w:spacing w:after="260" w:before="0" w:line="360" w:lineRule="auto"/>
        <w:contextualSpacing w:val="0"/>
      </w:pPr>
      <w:bookmarkStart w:colFirst="0" w:colLast="0" w:name="h.uujd41j6h3b3" w:id="15"/>
      <w:bookmarkEnd w:id="15"/>
      <w:r w:rsidDel="00000000" w:rsidR="00000000" w:rsidRPr="00000000">
        <w:rPr>
          <w:color w:val="363636"/>
          <w:sz w:val="33"/>
          <w:szCs w:val="33"/>
          <w:highlight w:val="white"/>
          <w:rtl w:val="0"/>
        </w:rPr>
        <w:t xml:space="preserve">SEASON</w:t>
      </w:r>
    </w:p>
    <w:p w:rsidR="00000000" w:rsidDel="00000000" w:rsidP="00000000" w:rsidRDefault="00000000" w:rsidRPr="00000000">
      <w:pPr>
        <w:spacing w:after="220" w:line="432" w:lineRule="auto"/>
        <w:contextualSpacing w:val="0"/>
      </w:pPr>
      <w:r w:rsidDel="00000000" w:rsidR="00000000" w:rsidRPr="00000000">
        <w:rPr>
          <w:color w:val="363636"/>
          <w:sz w:val="28"/>
          <w:szCs w:val="28"/>
          <w:highlight w:val="white"/>
          <w:rtl w:val="0"/>
        </w:rPr>
        <w:t xml:space="preserve">Season with white/red pepper as desired. Serve with freshly cooked noodles (optional). Enjoy! (mandatory)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thony Wu" w:id="0" w:date="2016-04-11T09:5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11.png"/><Relationship Id="rId12" Type="http://schemas.openxmlformats.org/officeDocument/2006/relationships/image" Target="media/image09.png"/><Relationship Id="rId9" Type="http://schemas.openxmlformats.org/officeDocument/2006/relationships/image" Target="media/image06.jpg"/><Relationship Id="rId5" Type="http://schemas.openxmlformats.org/officeDocument/2006/relationships/styles" Target="styles.xml"/><Relationship Id="rId6" Type="http://schemas.openxmlformats.org/officeDocument/2006/relationships/image" Target="media/image03.jpg"/><Relationship Id="rId7" Type="http://schemas.openxmlformats.org/officeDocument/2006/relationships/image" Target="media/image02.jpg"/><Relationship Id="rId8" Type="http://schemas.openxmlformats.org/officeDocument/2006/relationships/image" Target="media/image13.jpg"/></Relationships>
</file>