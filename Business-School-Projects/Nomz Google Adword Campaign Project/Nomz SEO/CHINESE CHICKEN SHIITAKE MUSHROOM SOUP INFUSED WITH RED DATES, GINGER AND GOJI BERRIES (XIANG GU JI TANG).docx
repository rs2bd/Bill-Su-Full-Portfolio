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20" w:before="0" w:line="300" w:lineRule="auto"/>
        <w:contextualSpacing w:val="0"/>
      </w:pPr>
      <w:bookmarkStart w:colFirst="0" w:colLast="0" w:name="h.x30p85p7gx4i" w:id="0"/>
      <w:bookmarkEnd w:id="0"/>
      <w:r w:rsidDel="00000000" w:rsidR="00000000" w:rsidRPr="00000000">
        <w:rPr>
          <w:color w:val="363636"/>
          <w:sz w:val="38"/>
          <w:szCs w:val="38"/>
          <w:highlight w:val="white"/>
          <w:rtl w:val="0"/>
        </w:rPr>
        <w:t xml:space="preserve">CHINESE CHICKEN SHIITAKE MUSHROOM SOUP INFUSED WITH RED DATES, GINGER AND GOJI BERRIES (XIANG GU JI TANG)</w:t>
      </w:r>
      <w:r w:rsidDel="00000000" w:rsidR="00000000" w:rsidRPr="00000000">
        <w:rPr>
          <w:rtl w:val="0"/>
        </w:rPr>
      </w:r>
    </w:p>
    <w:p w:rsidR="00000000" w:rsidDel="00000000" w:rsidP="00000000" w:rsidRDefault="00000000" w:rsidRPr="00000000">
      <w:pPr>
        <w:pStyle w:val="Heading1"/>
        <w:keepNext w:val="0"/>
        <w:keepLines w:val="0"/>
        <w:spacing w:after="220" w:before="0" w:line="300" w:lineRule="auto"/>
        <w:contextualSpacing w:val="0"/>
      </w:pPr>
      <w:bookmarkStart w:colFirst="0" w:colLast="0" w:name="h.esgmy1g1oxcy" w:id="1"/>
      <w:bookmarkEnd w:id="1"/>
      <w:commentRangeStart w:id="0"/>
      <w:r w:rsidDel="00000000" w:rsidR="00000000" w:rsidRPr="00000000">
        <w:rPr>
          <w:color w:val="ff0000"/>
          <w:sz w:val="38"/>
          <w:szCs w:val="38"/>
          <w:highlight w:val="white"/>
          <w:rtl w:val="0"/>
        </w:rPr>
        <w:t xml:space="preserve">CHINESE CHICKEN SHIITAKE MUSHROOM SOUP (XIANG GU JI TANG)</w:t>
      </w:r>
    </w:p>
    <w:p w:rsidR="00000000" w:rsidDel="00000000" w:rsidP="00000000" w:rsidRDefault="00000000" w:rsidRPr="00000000">
      <w:pPr>
        <w:pStyle w:val="Heading1"/>
        <w:keepNext w:val="0"/>
        <w:keepLines w:val="0"/>
        <w:spacing w:after="220" w:before="0" w:line="300" w:lineRule="auto"/>
        <w:contextualSpacing w:val="0"/>
      </w:pPr>
      <w:bookmarkStart w:colFirst="0" w:colLast="0" w:name="h.u5u27po6dvti" w:id="2"/>
      <w:bookmarkEnd w:id="2"/>
      <w:r w:rsidDel="00000000" w:rsidR="00000000" w:rsidRPr="00000000">
        <w:rPr>
          <w:i w:val="1"/>
          <w:color w:val="ff0000"/>
          <w:sz w:val="28"/>
          <w:szCs w:val="28"/>
          <w:highlight w:val="white"/>
          <w:rtl w:val="0"/>
        </w:rPr>
        <w:t xml:space="preserve">INFUSED WITH RED DATES, GINGER AND GOJI BERRIES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160" w:line="432" w:lineRule="auto"/>
        <w:contextualSpacing w:val="0"/>
      </w:pPr>
      <w:r w:rsidDel="00000000" w:rsidR="00000000" w:rsidRPr="00000000">
        <w:rPr>
          <w:color w:val="363636"/>
          <w:sz w:val="33"/>
          <w:szCs w:val="33"/>
          <w:highlight w:val="white"/>
          <w:rtl w:val="0"/>
        </w:rPr>
        <w:t xml:space="preserve">$ 8.00</w:t>
      </w:r>
    </w:p>
    <w:p w:rsidR="00000000" w:rsidDel="00000000" w:rsidP="00000000" w:rsidRDefault="00000000" w:rsidRPr="00000000">
      <w:pPr>
        <w:spacing w:after="300" w:line="432" w:lineRule="auto"/>
        <w:contextualSpacing w:val="0"/>
      </w:pPr>
      <w:r w:rsidDel="00000000" w:rsidR="00000000" w:rsidRPr="00000000">
        <w:rPr>
          <w:b w:val="1"/>
          <w:color w:val="363636"/>
          <w:sz w:val="20"/>
          <w:szCs w:val="20"/>
          <w:highlight w:val="white"/>
          <w:rtl w:val="0"/>
        </w:rPr>
        <w:t xml:space="preserve">QTY:</w:t>
      </w:r>
      <w:r w:rsidDel="00000000" w:rsidR="00000000" w:rsidRPr="00000000">
        <w:rPr>
          <w:color w:val="5f6a7d"/>
          <w:sz w:val="20"/>
          <w:szCs w:val="20"/>
          <w:highlight w:val="white"/>
          <w:rtl w:val="0"/>
        </w:rPr>
        <w:t xml:space="preserve">  1  2  3  4  5  6  7  8  9  10 </w:t>
      </w:r>
    </w:p>
    <w:p w:rsidR="00000000" w:rsidDel="00000000" w:rsidP="00000000" w:rsidRDefault="00000000" w:rsidRPr="00000000">
      <w:pPr>
        <w:spacing w:after="280" w:line="432" w:lineRule="auto"/>
        <w:contextualSpacing w:val="0"/>
      </w:pPr>
      <w:r w:rsidDel="00000000" w:rsidR="00000000" w:rsidRPr="00000000">
        <w:rPr>
          <w:color w:val="363636"/>
          <w:sz w:val="18"/>
          <w:szCs w:val="18"/>
          <w:highlight w:val="white"/>
          <w:rtl w:val="0"/>
        </w:rPr>
        <w:t xml:space="preserve">Is this a gift? (complete only once if ordering multiple products)</w:t>
      </w:r>
    </w:p>
    <w:p w:rsidR="00000000" w:rsidDel="00000000" w:rsidP="00000000" w:rsidRDefault="00000000" w:rsidRPr="00000000">
      <w:pPr>
        <w:spacing w:after="280" w:line="432" w:lineRule="auto"/>
        <w:contextualSpacing w:val="0"/>
      </w:pPr>
      <w:r w:rsidDel="00000000" w:rsidR="00000000" w:rsidRPr="00000000">
        <w:rPr>
          <w:b w:val="1"/>
          <w:color w:val="363636"/>
          <w:sz w:val="20"/>
          <w:szCs w:val="20"/>
          <w:highlight w:val="white"/>
          <w:rtl w:val="0"/>
        </w:rPr>
        <w:t xml:space="preserve">YESNO</w:t>
      </w:r>
    </w:p>
    <w:p w:rsidR="00000000" w:rsidDel="00000000" w:rsidP="00000000" w:rsidRDefault="00000000" w:rsidRPr="00000000">
      <w:pPr>
        <w:spacing w:after="280" w:line="432" w:lineRule="auto"/>
        <w:contextualSpacing w:val="0"/>
      </w:pPr>
      <w:r w:rsidDel="00000000" w:rsidR="00000000" w:rsidRPr="00000000">
        <w:rPr>
          <w:color w:val="363636"/>
          <w:sz w:val="18"/>
          <w:szCs w:val="18"/>
          <w:highlight w:val="white"/>
          <w:rtl w:val="0"/>
        </w:rPr>
        <w:t xml:space="preserve">Add noodles (+$1)*</w:t>
      </w:r>
    </w:p>
    <w:p w:rsidR="00000000" w:rsidDel="00000000" w:rsidP="00000000" w:rsidRDefault="00000000" w:rsidRPr="00000000">
      <w:pPr>
        <w:spacing w:after="280" w:line="432" w:lineRule="auto"/>
        <w:contextualSpacing w:val="0"/>
      </w:pPr>
      <w:r w:rsidDel="00000000" w:rsidR="00000000" w:rsidRPr="00000000">
        <w:rPr>
          <w:b w:val="1"/>
          <w:color w:val="363636"/>
          <w:sz w:val="20"/>
          <w:szCs w:val="20"/>
          <w:highlight w:val="white"/>
          <w:rtl w:val="0"/>
        </w:rPr>
        <w:t xml:space="preserve">YESNO</w:t>
      </w:r>
    </w:p>
    <w:p w:rsidR="00000000" w:rsidDel="00000000" w:rsidP="00000000" w:rsidRDefault="00000000" w:rsidRPr="00000000">
      <w:pPr>
        <w:spacing w:after="300" w:line="432" w:lineRule="auto"/>
        <w:contextualSpacing w:val="0"/>
      </w:pPr>
      <w:r w:rsidDel="00000000" w:rsidR="00000000" w:rsidRPr="00000000">
        <w:rPr>
          <w:color w:val="363636"/>
          <w:sz w:val="18"/>
          <w:szCs w:val="18"/>
          <w:highlight w:val="white"/>
          <w:rtl w:val="0"/>
        </w:rPr>
        <w:t xml:space="preserve">Note - Nomz is intended to be served with noodles. Try ours - tasty, healthy and nearly fully cooked before freezing for convenience. Just place in pot and eat!</w:t>
      </w:r>
    </w:p>
    <w:p w:rsidR="00000000" w:rsidDel="00000000" w:rsidP="00000000" w:rsidRDefault="00000000" w:rsidRPr="00000000">
      <w:pPr>
        <w:spacing w:after="300" w:line="432" w:lineRule="auto"/>
        <w:ind w:left="1880" w:firstLine="0"/>
        <w:contextualSpacing w:val="0"/>
      </w:pPr>
      <w:r w:rsidDel="00000000" w:rsidR="00000000" w:rsidRPr="00000000">
        <w:rPr>
          <w:color w:val="363636"/>
          <w:sz w:val="18"/>
          <w:szCs w:val="18"/>
          <w:highlight w:val="white"/>
          <w:rtl w:val="0"/>
        </w:rPr>
        <w:t xml:space="preserve">Total Extras: </w:t>
      </w:r>
      <w:r w:rsidDel="00000000" w:rsidR="00000000" w:rsidRPr="00000000">
        <w:rPr>
          <w:b w:val="1"/>
          <w:color w:val="363636"/>
          <w:sz w:val="18"/>
          <w:szCs w:val="18"/>
          <w:highlight w:val="white"/>
          <w:rtl w:val="0"/>
        </w:rPr>
        <w:t xml:space="preserve">$ 1.00</w:t>
      </w:r>
    </w:p>
    <w:p w:rsidR="00000000" w:rsidDel="00000000" w:rsidP="00000000" w:rsidRDefault="00000000" w:rsidRPr="00000000">
      <w:pPr>
        <w:spacing w:after="300" w:line="432" w:lineRule="auto"/>
        <w:contextualSpacing w:val="0"/>
      </w:pPr>
      <w:r w:rsidDel="00000000" w:rsidR="00000000" w:rsidRPr="00000000">
        <w:rPr>
          <w:color w:val="ffffff"/>
          <w:sz w:val="24"/>
          <w:szCs w:val="24"/>
          <w:shd w:fill="f90202" w:val="clear"/>
          <w:rtl w:val="0"/>
        </w:rPr>
        <w:t xml:space="preserve">ADD TO CART</w:t>
      </w:r>
    </w:p>
    <w:p w:rsidR="00000000" w:rsidDel="00000000" w:rsidP="00000000" w:rsidRDefault="00000000" w:rsidRPr="00000000">
      <w:pPr>
        <w:spacing w:after="520" w:line="432" w:lineRule="auto"/>
        <w:contextualSpacing w:val="0"/>
      </w:pPr>
      <w:r w:rsidDel="00000000" w:rsidR="00000000" w:rsidRPr="00000000">
        <w:rPr>
          <w:b w:val="1"/>
          <w:color w:val="363636"/>
          <w:sz w:val="30"/>
          <w:szCs w:val="30"/>
          <w:highlight w:val="white"/>
          <w:rtl w:val="0"/>
        </w:rPr>
        <w:t xml:space="preserve">Subscribe for regular deliveries!</w:t>
      </w:r>
    </w:p>
    <w:p w:rsidR="00000000" w:rsidDel="00000000" w:rsidP="00000000" w:rsidRDefault="00000000" w:rsidRPr="00000000">
      <w:pPr>
        <w:spacing w:after="520" w:line="432" w:lineRule="auto"/>
        <w:contextualSpacing w:val="0"/>
      </w:pPr>
      <w:r w:rsidDel="00000000" w:rsidR="00000000" w:rsidRPr="00000000">
        <w:rPr>
          <w:b w:val="1"/>
          <w:color w:val="444444"/>
          <w:sz w:val="20"/>
          <w:szCs w:val="20"/>
          <w:shd w:fill="f5f5f5" w:val="clear"/>
          <w:rtl w:val="0"/>
        </w:rPr>
        <w:t xml:space="preserve"> ONE-TIME PURCHASE</w:t>
      </w:r>
    </w:p>
    <w:p w:rsidR="00000000" w:rsidDel="00000000" w:rsidP="00000000" w:rsidRDefault="00000000" w:rsidRPr="00000000">
      <w:pPr>
        <w:spacing w:after="520" w:line="432" w:lineRule="auto"/>
        <w:contextualSpacing w:val="0"/>
      </w:pPr>
      <w:r w:rsidDel="00000000" w:rsidR="00000000" w:rsidRPr="00000000">
        <w:rPr>
          <w:b w:val="1"/>
          <w:color w:val="363636"/>
          <w:sz w:val="20"/>
          <w:szCs w:val="20"/>
          <w:highlight w:val="white"/>
          <w:rtl w:val="0"/>
        </w:rPr>
        <w:t xml:space="preserve"> SUBSCRIBE</w:t>
      </w:r>
    </w:p>
    <w:p w:rsidR="00000000" w:rsidDel="00000000" w:rsidP="00000000" w:rsidRDefault="00000000" w:rsidRPr="00000000">
      <w:pPr>
        <w:spacing w:after="520" w:line="432" w:lineRule="auto"/>
        <w:contextualSpacing w:val="0"/>
      </w:pPr>
      <w:r w:rsidDel="00000000" w:rsidR="00000000" w:rsidRPr="00000000">
        <w:rPr>
          <w:color w:val="363636"/>
          <w:sz w:val="23"/>
          <w:szCs w:val="23"/>
          <w:highlight w:val="white"/>
          <w:rtl w:val="0"/>
        </w:rPr>
        <w:t xml:space="preserve">Deliver every12345678Week(s)Month(s)</w:t>
      </w:r>
      <w:hyperlink r:id="rId6">
        <w:r w:rsidDel="00000000" w:rsidR="00000000" w:rsidRPr="00000000">
          <w:rPr>
            <w:color w:val="337ab7"/>
            <w:sz w:val="23"/>
            <w:szCs w:val="23"/>
            <w:highlight w:val="white"/>
            <w:u w:val="single"/>
            <w:rtl w:val="0"/>
          </w:rPr>
          <w:t xml:space="preserve">See details</w:t>
        </w:r>
      </w:hyperlink>
    </w:p>
    <w:p w:rsidR="00000000" w:rsidDel="00000000" w:rsidP="00000000" w:rsidRDefault="00000000" w:rsidRPr="00000000">
      <w:pPr>
        <w:spacing w:after="220" w:line="432" w:lineRule="auto"/>
        <w:contextualSpacing w:val="0"/>
      </w:pPr>
      <w:r w:rsidDel="00000000" w:rsidR="00000000" w:rsidRPr="00000000">
        <w:rPr>
          <w:color w:val="ff0000"/>
          <w:sz w:val="23"/>
          <w:szCs w:val="23"/>
          <w:highlight w:val="white"/>
          <w:rtl w:val="0"/>
        </w:rPr>
        <w:t xml:space="preserve">Convenient, quick, easy, and ready to eat  in 8 minute</w:t>
      </w:r>
      <w:ins w:author="Anthony Wu" w:id="0" w:date="2016-04-11T11:10:17Z">
        <w:commentRangeStart w:id="1"/>
        <w:r w:rsidDel="00000000" w:rsidR="00000000" w:rsidRPr="00000000">
          <w:rPr>
            <w:color w:val="ff0000"/>
            <w:sz w:val="23"/>
            <w:szCs w:val="23"/>
            <w:highlight w:val="white"/>
            <w:rtl w:val="0"/>
          </w:rPr>
          <w:t xml:space="preserve">s</w:t>
        </w:r>
      </w:ins>
      <w:del w:author="Anthony Wu" w:id="0" w:date="2016-04-11T11:10:17Z">
        <w:commentRangeEnd w:id="1"/>
        <w:r w:rsidDel="00000000" w:rsidR="00000000" w:rsidRPr="00000000">
          <w:commentReference w:id="1"/>
        </w:r>
        <w:r w:rsidDel="00000000" w:rsidR="00000000" w:rsidRPr="00000000">
          <w:rPr>
            <w:color w:val="ff0000"/>
            <w:sz w:val="23"/>
            <w:szCs w:val="23"/>
            <w:highlight w:val="white"/>
            <w:rtl w:val="0"/>
          </w:rPr>
          <w:delText xml:space="preserve">s</w:delText>
        </w:r>
      </w:del>
      <w:r w:rsidDel="00000000" w:rsidR="00000000" w:rsidRPr="00000000">
        <w:rPr>
          <w:color w:val="ff0000"/>
          <w:sz w:val="23"/>
          <w:szCs w:val="23"/>
          <w:highlight w:val="white"/>
          <w:rtl w:val="0"/>
        </w:rPr>
        <w:t xml:space="preserve">.</w:t>
      </w:r>
      <w:r w:rsidDel="00000000" w:rsidR="00000000" w:rsidRPr="00000000">
        <w:rPr>
          <w:color w:val="363636"/>
          <w:sz w:val="23"/>
          <w:szCs w:val="23"/>
          <w:highlight w:val="white"/>
          <w:rtl w:val="0"/>
        </w:rPr>
        <w:t xml:space="preserve"> </w:t>
      </w:r>
      <w:r w:rsidDel="00000000" w:rsidR="00000000" w:rsidRPr="00000000">
        <w:rPr>
          <w:color w:val="363636"/>
          <w:sz w:val="23"/>
          <w:szCs w:val="23"/>
          <w:highlight w:val="white"/>
          <w:rtl w:val="0"/>
        </w:rPr>
        <w:t xml:space="preserve">This Chinese chicken shiitake mushroom soup is perfect for lazy days or when one need</w:t>
      </w:r>
      <w:ins w:author="Anthony Wu" w:id="0" w:date="2016-04-11T11:10:17Z">
        <w:commentRangeStart w:id="2"/>
        <w:commentRangeEnd w:id="2"/>
        <w:r w:rsidDel="00000000" w:rsidR="00000000" w:rsidRPr="00000000">
          <w:commentReference w:id="2"/>
        </w:r>
        <w:r w:rsidDel="00000000" w:rsidR="00000000" w:rsidRPr="00000000">
          <w:rPr>
            <w:color w:val="ff0000"/>
            <w:sz w:val="23"/>
            <w:szCs w:val="23"/>
            <w:highlight w:val="white"/>
            <w:rtl w:val="0"/>
            <w:rPrChange w:author="Anthony Wu" w:id="1" w:date="2016-04-11T11:10:17Z">
              <w:rPr>
                <w:color w:val="363636"/>
                <w:sz w:val="23"/>
                <w:szCs w:val="23"/>
                <w:highlight w:val="white"/>
              </w:rPr>
            </w:rPrChange>
          </w:rPr>
          <w:t xml:space="preserve">s</w:t>
        </w:r>
      </w:ins>
      <w:r w:rsidDel="00000000" w:rsidR="00000000" w:rsidRPr="00000000">
        <w:rPr>
          <w:color w:val="363636"/>
          <w:sz w:val="23"/>
          <w:szCs w:val="23"/>
          <w:highlight w:val="white"/>
          <w:rtl w:val="0"/>
        </w:rPr>
        <w:t xml:space="preserve">s a restorative kick. </w:t>
      </w:r>
      <w:r w:rsidDel="00000000" w:rsidR="00000000" w:rsidRPr="00000000">
        <w:rPr>
          <w:color w:val="ff0000"/>
          <w:sz w:val="23"/>
          <w:szCs w:val="23"/>
          <w:highlight w:val="white"/>
          <w:rtl w:val="0"/>
        </w:rPr>
        <w:t xml:space="preserve">Our product is unlike any regular frozen asian food products.</w:t>
      </w:r>
      <w:r w:rsidDel="00000000" w:rsidR="00000000" w:rsidRPr="00000000">
        <w:rPr>
          <w:color w:val="363636"/>
          <w:sz w:val="23"/>
          <w:szCs w:val="23"/>
          <w:highlight w:val="white"/>
          <w:rtl w:val="0"/>
        </w:rPr>
        <w:t xml:space="preserve"> While simple, </w:t>
      </w:r>
      <w:r w:rsidDel="00000000" w:rsidR="00000000" w:rsidRPr="00000000">
        <w:rPr>
          <w:color w:val="ff0000"/>
          <w:sz w:val="23"/>
          <w:szCs w:val="23"/>
          <w:highlight w:val="white"/>
          <w:rtl w:val="0"/>
        </w:rPr>
        <w:t xml:space="preserve">our premium recipe</w:t>
      </w:r>
      <w:ins w:author="Anthony Wu" w:id="2" w:date="2016-04-11T11:10:44Z">
        <w:commentRangeStart w:id="3"/>
        <w:r w:rsidDel="00000000" w:rsidR="00000000" w:rsidRPr="00000000">
          <w:rPr>
            <w:color w:val="ff0000"/>
            <w:sz w:val="23"/>
            <w:szCs w:val="23"/>
            <w:highlight w:val="white"/>
            <w:rtl w:val="0"/>
          </w:rPr>
          <w:t xml:space="preserve"> </w:t>
        </w:r>
      </w:ins>
      <w:commentRangeEnd w:id="3"/>
      <w:r w:rsidDel="00000000" w:rsidR="00000000" w:rsidRPr="00000000">
        <w:commentReference w:id="3"/>
      </w:r>
      <w:r w:rsidDel="00000000" w:rsidR="00000000" w:rsidRPr="00000000">
        <w:rPr>
          <w:color w:val="363636"/>
          <w:sz w:val="23"/>
          <w:szCs w:val="23"/>
          <w:highlight w:val="white"/>
          <w:rtl w:val="0"/>
        </w:rPr>
        <w:t xml:space="preserve"> packs a protein punch - we use local shiitake mushrooms grown to organic standards and nearly two drumsticks of organic chicken in each serving! Infused with herbs/fruits including ginger, red dates and goji berries, this broth will provide you with feelings of warmth and home. While this particular chicken soup has origins in China, regional variations of this classic recipe can be found all over Asia and the world! </w:t>
      </w:r>
    </w:p>
    <w:p w:rsidR="00000000" w:rsidDel="00000000" w:rsidP="00000000" w:rsidRDefault="00000000" w:rsidRPr="00000000">
      <w:pPr>
        <w:spacing w:after="220" w:line="432" w:lineRule="auto"/>
        <w:contextualSpacing w:val="0"/>
      </w:pPr>
      <w:r w:rsidDel="00000000" w:rsidR="00000000" w:rsidRPr="00000000">
        <w:rPr>
          <w:rtl w:val="0"/>
        </w:rPr>
      </w:r>
    </w:p>
    <w:p w:rsidR="00000000" w:rsidDel="00000000" w:rsidP="00000000" w:rsidRDefault="00000000" w:rsidRPr="00000000">
      <w:pPr>
        <w:spacing w:after="220" w:line="432" w:lineRule="auto"/>
        <w:contextualSpacing w:val="0"/>
      </w:pPr>
      <w:r w:rsidDel="00000000" w:rsidR="00000000" w:rsidRPr="00000000">
        <w:rPr>
          <w:b w:val="1"/>
          <w:color w:val="363636"/>
          <w:sz w:val="23"/>
          <w:szCs w:val="23"/>
          <w:highlight w:val="white"/>
          <w:rtl w:val="0"/>
        </w:rPr>
        <w:t xml:space="preserve">Ingredients: </w:t>
      </w:r>
      <w:r w:rsidDel="00000000" w:rsidR="00000000" w:rsidRPr="00000000">
        <w:rPr>
          <w:color w:val="363636"/>
          <w:sz w:val="23"/>
          <w:szCs w:val="23"/>
          <w:highlight w:val="white"/>
          <w:rtl w:val="0"/>
        </w:rPr>
        <w:t xml:space="preserve">Organic chicken drumsticks (boneless and skinless), shiitake mushrooms (locally grown and to organic standards), red dates, goji berries, ginger, green onions, sea salt, sugar, rice wine As with all Nomz products, our ingredients are world-class and freshly sourced from reputable vendors. While pricier, we consider the benefits worth it - the security of knowing premium inputs are being placed into our recipes and our bodies and most importantly, the superior taste! </w:t>
      </w:r>
    </w:p>
    <w:p w:rsidR="00000000" w:rsidDel="00000000" w:rsidP="00000000" w:rsidRDefault="00000000" w:rsidRPr="00000000">
      <w:pPr>
        <w:spacing w:after="220" w:line="432" w:lineRule="auto"/>
        <w:contextualSpacing w:val="0"/>
      </w:pPr>
      <w:r w:rsidDel="00000000" w:rsidR="00000000" w:rsidRPr="00000000">
        <w:rPr>
          <w:rtl w:val="0"/>
        </w:rPr>
      </w:r>
    </w:p>
    <w:p w:rsidR="00000000" w:rsidDel="00000000" w:rsidP="00000000" w:rsidRDefault="00000000" w:rsidRPr="00000000">
      <w:pPr>
        <w:spacing w:after="220" w:line="432" w:lineRule="auto"/>
        <w:contextualSpacing w:val="0"/>
      </w:pPr>
      <w:r w:rsidDel="00000000" w:rsidR="00000000" w:rsidRPr="00000000">
        <w:rPr>
          <w:color w:val="363636"/>
          <w:sz w:val="23"/>
          <w:szCs w:val="23"/>
          <w:highlight w:val="white"/>
          <w:rtl w:val="0"/>
        </w:rPr>
        <w:t xml:space="preserve">We currently use </w:t>
      </w:r>
      <w:hyperlink r:id="rId7">
        <w:r w:rsidDel="00000000" w:rsidR="00000000" w:rsidRPr="00000000">
          <w:rPr>
            <w:color w:val="007a87"/>
            <w:sz w:val="23"/>
            <w:szCs w:val="23"/>
            <w:highlight w:val="white"/>
            <w:rtl w:val="0"/>
          </w:rPr>
          <w:t xml:space="preserve">Bell &amp; Evans</w:t>
        </w:r>
      </w:hyperlink>
      <w:r w:rsidDel="00000000" w:rsidR="00000000" w:rsidRPr="00000000">
        <w:rPr>
          <w:color w:val="363636"/>
          <w:sz w:val="23"/>
          <w:szCs w:val="23"/>
          <w:highlight w:val="white"/>
          <w:rtl w:val="0"/>
        </w:rPr>
        <w:t xml:space="preserve"> organic, air-chilled chicken drumsticks. Raised on a no antibiotic, all-vegetarian diet in a low stress environment, family-owned B&amp;E chickens are fresh, raised humanely and distributed in high-end retailers including Whole Foods Market. </w:t>
      </w:r>
    </w:p>
    <w:p w:rsidR="00000000" w:rsidDel="00000000" w:rsidP="00000000" w:rsidRDefault="00000000" w:rsidRPr="00000000">
      <w:pPr>
        <w:spacing w:after="220" w:line="432" w:lineRule="auto"/>
        <w:contextualSpacing w:val="0"/>
      </w:pPr>
      <w:r w:rsidDel="00000000" w:rsidR="00000000" w:rsidRPr="00000000">
        <w:rPr>
          <w:rtl w:val="0"/>
        </w:rPr>
      </w:r>
    </w:p>
    <w:p w:rsidR="00000000" w:rsidDel="00000000" w:rsidP="00000000" w:rsidRDefault="00000000" w:rsidRPr="00000000">
      <w:pPr>
        <w:spacing w:after="220" w:line="432" w:lineRule="auto"/>
        <w:contextualSpacing w:val="0"/>
      </w:pPr>
      <w:r w:rsidDel="00000000" w:rsidR="00000000" w:rsidRPr="00000000">
        <w:rPr>
          <w:color w:val="363636"/>
          <w:sz w:val="23"/>
          <w:szCs w:val="23"/>
          <w:highlight w:val="white"/>
          <w:rtl w:val="0"/>
        </w:rPr>
        <w:t xml:space="preserve">Our mushrooms are sourced from </w:t>
      </w:r>
      <w:hyperlink r:id="rId8">
        <w:r w:rsidDel="00000000" w:rsidR="00000000" w:rsidRPr="00000000">
          <w:rPr>
            <w:color w:val="007a87"/>
            <w:sz w:val="23"/>
            <w:szCs w:val="23"/>
            <w:highlight w:val="white"/>
            <w:rtl w:val="0"/>
          </w:rPr>
          <w:t xml:space="preserve">Primordia Farms</w:t>
        </w:r>
      </w:hyperlink>
      <w:r w:rsidDel="00000000" w:rsidR="00000000" w:rsidRPr="00000000">
        <w:rPr>
          <w:color w:val="363636"/>
          <w:sz w:val="23"/>
          <w:szCs w:val="23"/>
          <w:highlight w:val="white"/>
          <w:rtl w:val="0"/>
        </w:rPr>
        <w:t xml:space="preserve">, a small family-owned mushroom farm located in Lenhartsville, PA that specializes in gourmet mushroom varieties. Organic methods are used: absolutely no pesticides, fungicides or chemical fertilizers. Other ingredients are sourced from local grocers in New York.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hony Wu" w:id="3" w:date="2016-04-11T11:1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Jun Heng Ang" w:id="0" w:date="2016-04-09T03:5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Proposed SEO Changes</w:t>
      </w:r>
    </w:p>
  </w:comment>
  <w:comment w:author="Anthony Wu" w:id="1" w:date="2016-04-11T11:1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Edited to insert our value hierarchy of Convenient. Traditional. Healthy</w:t>
      </w:r>
    </w:p>
  </w:comment>
  <w:comment w:author="Anthony Wu" w:id="2" w:date="2016-04-11T11:1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Edited to insert our value hierarchy of Convenient. Traditional. Healthy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atnomz.com/collections/all/products/chinese-chicken-soup-xiang-gu-ji-tang#nogo" TargetMode="External"/><Relationship Id="rId7" Type="http://schemas.openxmlformats.org/officeDocument/2006/relationships/hyperlink" Target="http://www.bellandevans.com/organic" TargetMode="External"/><Relationship Id="rId8" Type="http://schemas.openxmlformats.org/officeDocument/2006/relationships/hyperlink" Target="http://www.readingeagle.com/berks-country/article/how-a-dream-to-start-a-farm-mushroomed&amp;template=mobileart" TargetMode="External"/></Relationships>
</file>